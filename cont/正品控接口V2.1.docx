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cstheme="minorEastAsia"/>
          <w:sz w:val="18"/>
          <w:szCs w:val="18"/>
        </w:rPr>
      </w:pPr>
      <w:bookmarkStart w:id="0" w:name="_Toc13776"/>
      <w:r>
        <w:rPr>
          <w:rFonts w:hint="eastAsia" w:asciiTheme="minorEastAsia" w:hAnsiTheme="minorEastAsia" w:cstheme="minorEastAsia"/>
          <w:sz w:val="18"/>
          <w:szCs w:val="18"/>
        </w:rPr>
        <w:t>正品控接口数据文档V2.1</w:t>
      </w:r>
      <w:bookmarkEnd w:id="0"/>
    </w:p>
    <w:p>
      <w:pPr>
        <w:pStyle w:val="2"/>
        <w:rPr>
          <w:rFonts w:asciiTheme="minorEastAsia" w:hAnsiTheme="minorEastAsia" w:cstheme="minorEastAsia"/>
          <w:sz w:val="18"/>
          <w:szCs w:val="18"/>
        </w:rPr>
      </w:pPr>
      <w:bookmarkStart w:id="1" w:name="_Toc16863"/>
      <w:r>
        <w:rPr>
          <w:rFonts w:hint="eastAsia" w:asciiTheme="minorEastAsia" w:hAnsiTheme="minorEastAsia" w:cstheme="minorEastAsia"/>
          <w:sz w:val="18"/>
          <w:szCs w:val="18"/>
        </w:rPr>
        <w:t>修订历史汇总</w:t>
      </w:r>
      <w:bookmarkEnd w:id="1"/>
    </w:p>
    <w:tbl>
      <w:tblPr>
        <w:tblStyle w:val="28"/>
        <w:tblW w:w="8296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51"/>
        <w:gridCol w:w="61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A5A5A5" w:themeFill="background1" w:themeFillShade="A6"/>
          </w:tcPr>
          <w:p>
            <w:pPr>
              <w:jc w:val="center"/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</w:rPr>
              <w:t>修改日期</w:t>
            </w:r>
          </w:p>
        </w:tc>
        <w:tc>
          <w:tcPr>
            <w:tcW w:w="851" w:type="dxa"/>
            <w:shd w:val="clear" w:color="auto" w:fill="A5A5A5" w:themeFill="background1" w:themeFillShade="A6"/>
          </w:tcPr>
          <w:p>
            <w:pPr>
              <w:jc w:val="center"/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</w:rPr>
              <w:t>修改人</w:t>
            </w:r>
          </w:p>
        </w:tc>
        <w:tc>
          <w:tcPr>
            <w:tcW w:w="6174" w:type="dxa"/>
            <w:shd w:val="clear" w:color="auto" w:fill="A5A5A5" w:themeFill="background1" w:themeFillShade="A6"/>
          </w:tcPr>
          <w:p>
            <w:pPr>
              <w:jc w:val="center"/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</w:rPr>
              <w:t>2016-04-12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</w:rPr>
              <w:t>程张永</w:t>
            </w:r>
          </w:p>
        </w:tc>
        <w:tc>
          <w:tcPr>
            <w:tcW w:w="6174" w:type="dxa"/>
          </w:tcPr>
          <w:p>
            <w:pPr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</w:rPr>
              <w:t>创建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</w:rPr>
              <w:t>2016-08-17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  <w:t>吕泳鹏</w:t>
            </w:r>
          </w:p>
        </w:tc>
        <w:tc>
          <w:tcPr>
            <w:tcW w:w="6174" w:type="dxa"/>
          </w:tcPr>
          <w:p>
            <w:pPr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  <w:t>添加</w:t>
            </w: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</w:rPr>
              <w:t>后12个接口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</w:rPr>
              <w:t>2016-08-25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</w:rPr>
              <w:t>马杰</w:t>
            </w:r>
          </w:p>
        </w:tc>
        <w:tc>
          <w:tcPr>
            <w:tcW w:w="6174" w:type="dxa"/>
          </w:tcPr>
          <w:p>
            <w:pPr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</w:rPr>
              <w:t>扫描日志接口修改，添加设备品牌、设备型号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</w:rPr>
              <w:t>2016-08-31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  <w:t>吕泳鹏</w:t>
            </w:r>
          </w:p>
        </w:tc>
        <w:tc>
          <w:tcPr>
            <w:tcW w:w="6174" w:type="dxa"/>
          </w:tcPr>
          <w:p>
            <w:pPr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44"/>
                <w:sz w:val="18"/>
                <w:szCs w:val="18"/>
              </w:rPr>
              <w:t>添加</w:t>
            </w: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</w:rPr>
              <w:t>后3个接口，产线的不加密接口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  <w:lang w:val="en-US" w:eastAsia="zh-CN"/>
              </w:rPr>
              <w:t>2016-09-20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  <w:lang w:val="en-US" w:eastAsia="zh-CN"/>
              </w:rPr>
              <w:t>程张永</w:t>
            </w:r>
          </w:p>
        </w:tc>
        <w:tc>
          <w:tcPr>
            <w:tcW w:w="6174" w:type="dxa"/>
          </w:tcPr>
          <w:p>
            <w:pPr>
              <w:rPr>
                <w:rFonts w:hint="eastAsia" w:asciiTheme="minorEastAsia" w:hAnsiTheme="minorEastAsia" w:eastAsiaTheme="minorEastAsia" w:cstheme="minorEastAsia"/>
                <w:kern w:val="44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  <w:lang w:eastAsia="zh-CN"/>
              </w:rPr>
              <w:t>添加获取镭射标签种子接口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  <w:lang w:val="en-US" w:eastAsia="zh-CN"/>
              </w:rPr>
              <w:t>2016-11-15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  <w:lang w:val="en-US" w:eastAsia="zh-CN"/>
              </w:rPr>
              <w:t>程张永</w:t>
            </w:r>
          </w:p>
        </w:tc>
        <w:tc>
          <w:tcPr>
            <w:tcW w:w="6174" w:type="dxa"/>
          </w:tcPr>
          <w:p>
            <w:pPr>
              <w:rPr>
                <w:rFonts w:hint="eastAsia" w:asciiTheme="minorEastAsia" w:hAnsiTheme="minorEastAsia" w:cstheme="minorEastAsia"/>
                <w:kern w:val="44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  <w:lang w:eastAsia="zh-CN"/>
              </w:rPr>
              <w:t>添加用户购买信息查询接口</w:t>
            </w: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  <w:lang w:val="en-US" w:eastAsia="zh-CN"/>
              </w:rPr>
              <w:t>53</w:t>
            </w: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  <w:lang w:eastAsia="zh-CN"/>
              </w:rPr>
              <w:t>、用户购买信息确认接口</w:t>
            </w: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  <w:lang w:val="en-US" w:eastAsia="zh-CN"/>
              </w:rPr>
              <w:t>54</w:t>
            </w: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  <w:lang w:eastAsia="zh-CN"/>
              </w:rPr>
              <w:t>，修改产品信息查询接口</w:t>
            </w:r>
            <w:r>
              <w:rPr>
                <w:rFonts w:hint="eastAsia" w:asciiTheme="minorEastAsia" w:hAnsiTheme="minorEastAsia" w:cstheme="minorEastAsia"/>
                <w:kern w:val="44"/>
                <w:sz w:val="18"/>
                <w:szCs w:val="18"/>
                <w:lang w:val="en-US" w:eastAsia="zh-CN"/>
              </w:rPr>
              <w:t>47，修改我的消息接口43</w:t>
            </w:r>
          </w:p>
        </w:tc>
      </w:tr>
    </w:tbl>
    <w:p>
      <w:pPr>
        <w:widowControl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br w:type="page"/>
      </w:r>
    </w:p>
    <w:sdt>
      <w:sdtPr>
        <w:rPr>
          <w:rFonts w:hint="eastAsia" w:asciiTheme="minorEastAsia" w:hAnsiTheme="minorEastAsia" w:eastAsiaTheme="minorEastAsia" w:cstheme="minorEastAsia"/>
          <w:color w:val="auto"/>
          <w:kern w:val="2"/>
          <w:sz w:val="18"/>
          <w:szCs w:val="18"/>
          <w:lang w:val="zh-CN"/>
        </w:rPr>
        <w:id w:val="-104195860"/>
      </w:sdtPr>
      <w:sdtEndPr>
        <w:rPr>
          <w:rFonts w:hint="eastAsia" w:asciiTheme="minorEastAsia" w:hAnsiTheme="minorEastAsia" w:eastAsiaTheme="minorEastAsia" w:cstheme="minorEastAsia"/>
          <w:b/>
          <w:bCs/>
          <w:color w:val="auto"/>
          <w:kern w:val="2"/>
          <w:sz w:val="18"/>
          <w:szCs w:val="18"/>
          <w:lang w:val="zh-CN"/>
        </w:rPr>
      </w:sdtEndPr>
      <w:sdtContent>
        <w:p>
          <w:pPr>
            <w:pStyle w:val="42"/>
            <w:rPr>
              <w:rFonts w:asciiTheme="minorEastAsia" w:hAnsiTheme="minorEastAsia" w:eastAsiaTheme="minorEastAsia" w:cstheme="minorEastAsia"/>
              <w:sz w:val="18"/>
              <w:szCs w:val="18"/>
            </w:rPr>
          </w:pPr>
          <w:r>
            <w:rPr>
              <w:rFonts w:hint="eastAsia" w:asciiTheme="minorEastAsia" w:hAnsiTheme="minorEastAsia" w:eastAsiaTheme="minorEastAsia" w:cstheme="minorEastAsia"/>
              <w:sz w:val="18"/>
              <w:szCs w:val="18"/>
              <w:lang w:val="zh-CN"/>
            </w:rPr>
            <w:t>目录</w:t>
          </w:r>
        </w:p>
        <w:p>
          <w:pPr>
            <w:pStyle w:val="17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sz w:val="18"/>
              <w:szCs w:val="18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18"/>
              <w:szCs w:val="18"/>
            </w:rPr>
            <w:instrText xml:space="preserve"> TOC \o "1-3" \h \z \u </w:instrText>
          </w:r>
          <w:r>
            <w:rPr>
              <w:rFonts w:hint="eastAsia" w:asciiTheme="minorEastAsia" w:hAnsiTheme="minorEastAsia" w:cstheme="minorEastAsia"/>
              <w:sz w:val="18"/>
              <w:szCs w:val="18"/>
            </w:rPr>
            <w:fldChar w:fldCharType="separate"/>
          </w:r>
          <w:r>
            <w:rPr>
              <w:rFonts w:hint="eastAsia" w:asciiTheme="minorEastAsia" w:hAnsi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18"/>
            </w:rPr>
            <w:instrText xml:space="preserve"> HYPERLINK \l _Toc13776 </w:instrText>
          </w:r>
          <w:r>
            <w:rPr>
              <w:rFonts w:hint="eastAsia" w:asciiTheme="minorEastAsia" w:hAnsiTheme="minorEastAsia" w:cstheme="minorEastAsia"/>
              <w:szCs w:val="18"/>
            </w:rPr>
            <w:fldChar w:fldCharType="separate"/>
          </w:r>
          <w:r>
            <w:rPr>
              <w:rFonts w:hint="eastAsia" w:asciiTheme="minorEastAsia" w:hAnsiTheme="minorEastAsia" w:cstheme="minorEastAsia"/>
              <w:szCs w:val="18"/>
            </w:rPr>
            <w:t>正品控接口数据文档V2.1</w:t>
          </w:r>
          <w:r>
            <w:tab/>
          </w:r>
          <w:r>
            <w:fldChar w:fldCharType="begin"/>
          </w:r>
          <w:r>
            <w:instrText xml:space="preserve"> PAGEREF _Toc13776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18"/>
            </w:rPr>
            <w:fldChar w:fldCharType="end"/>
          </w:r>
        </w:p>
        <w:p>
          <w:pPr>
            <w:pStyle w:val="17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_Toc16863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 w:asciiTheme="minorEastAsia" w:hAnsiTheme="minorEastAsia" w:cstheme="minorEastAsia"/>
              <w:szCs w:val="18"/>
            </w:rPr>
            <w:t>修订历史汇总</w:t>
          </w:r>
          <w:r>
            <w:tab/>
          </w:r>
          <w:r>
            <w:fldChar w:fldCharType="begin"/>
          </w:r>
          <w:r>
            <w:instrText xml:space="preserve"> PAGEREF _Toc16863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_Toc7036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t>一、接口列表</w:t>
          </w:r>
          <w:r>
            <w:tab/>
          </w:r>
          <w:r>
            <w:fldChar w:fldCharType="begin"/>
          </w:r>
          <w:r>
            <w:instrText xml:space="preserve"> PAGEREF _Toc7036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_Toc20345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1.品牌汇总 /api/brand/list</w:t>
          </w:r>
          <w:r>
            <w:tab/>
          </w:r>
          <w:r>
            <w:fldChar w:fldCharType="begin"/>
          </w:r>
          <w:r>
            <w:instrText xml:space="preserve"> PAGEREF _Toc20345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_Toc626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_Toc626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_Toc2154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_Toc2154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_Toc14028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2.品类分页 /api/category/listByPage</w:t>
          </w:r>
          <w:r>
            <w:tab/>
          </w:r>
          <w:r>
            <w:fldChar w:fldCharType="begin"/>
          </w:r>
          <w:r>
            <w:instrText xml:space="preserve"> PAGEREF _Toc14028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_Toc21500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_Toc21500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_Toc2008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_Toc2008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_Toc31917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3.产品分页列表 /api/product/listByPage</w:t>
          </w:r>
          <w:r>
            <w:tab/>
          </w:r>
          <w:r>
            <w:fldChar w:fldCharType="begin"/>
          </w:r>
          <w:r>
            <w:instrText xml:space="preserve"> PAGEREF _Toc31917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_Toc5347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_Toc5347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_Toc12371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_Toc12371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_Toc6457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4.产品详情 /api/product/detail</w:t>
          </w:r>
          <w:r>
            <w:tab/>
          </w:r>
          <w:r>
            <w:fldChar w:fldCharType="begin"/>
          </w:r>
          <w:r>
            <w:instrText xml:space="preserve"> PAGEREF _Toc6457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_Toc13971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_Toc13971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_Toc31059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_Toc31059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_Toc14302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5.产品特色 /api/product/spec</w:t>
          </w:r>
          <w:r>
            <w:tab/>
          </w:r>
          <w:r>
            <w:fldChar w:fldCharType="begin"/>
          </w:r>
          <w:r>
            <w:instrText xml:space="preserve"> PAGEREF _Toc14302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_Toc8777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_Toc8777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_Toc404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_Toc404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_Toc5633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6.产品玩转 /api/product/play</w:t>
          </w:r>
          <w:r>
            <w:tab/>
          </w:r>
          <w:r>
            <w:fldChar w:fldCharType="begin"/>
          </w:r>
          <w:r>
            <w:instrText xml:space="preserve"> PAGEREF _Toc5633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_Toc22524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_Toc22524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_Toc4535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_Toc4535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_Toc11565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7.获得活动门店信息 /api/activity/getByProduct</w:t>
          </w:r>
          <w:r>
            <w:tab/>
          </w:r>
          <w:r>
            <w:fldChar w:fldCharType="begin"/>
          </w:r>
          <w:r>
            <w:instrText xml:space="preserve"> PAGEREF _Toc11565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_Toc27083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_Toc27083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_Toc3106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_Toc3106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_Toc19706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8.品类列表 /api/category/list</w:t>
          </w:r>
          <w:r>
            <w:tab/>
          </w:r>
          <w:r>
            <w:fldChar w:fldCharType="begin"/>
          </w:r>
          <w:r>
            <w:instrText xml:space="preserve"> PAGEREF _Toc19706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_Toc16781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_Toc16781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_Toc29294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_Toc29294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_Toc22570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9.产品模糊查询 /api/product/searchByPage</w:t>
          </w:r>
          <w:r>
            <w:tab/>
          </w:r>
          <w:r>
            <w:fldChar w:fldCharType="begin"/>
          </w:r>
          <w:r>
            <w:instrText xml:space="preserve"> PAGEREF _Toc22570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_Toc4429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_Toc4429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_Toc27794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_Toc27794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_Toc13735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10.产品防伪详情 /api/category/getAntifakeContent</w:t>
          </w:r>
          <w:r>
            <w:tab/>
          </w:r>
          <w:r>
            <w:fldChar w:fldCharType="begin"/>
          </w:r>
          <w:r>
            <w:instrText xml:space="preserve"> PAGEREF _Toc13735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_Toc15597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_Toc15597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_Toc26104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_Toc26104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_Toc15091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11.根据文字内容搜寻宝贝信息 /api/product/search</w:t>
          </w:r>
          <w:r>
            <w:tab/>
          </w:r>
          <w:r>
            <w:fldChar w:fldCharType="begin"/>
          </w:r>
          <w:r>
            <w:instrText xml:space="preserve"> PAGEREF _Toc15091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_Toc26009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_Toc26009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_Toc23315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_Toc23315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_Toc978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12.产品验伪 /api/verify</w:t>
          </w:r>
          <w:r>
            <w:tab/>
          </w:r>
          <w:r>
            <w:fldChar w:fldCharType="begin"/>
          </w:r>
          <w:r>
            <w:instrText xml:space="preserve"> PAGEREF _Toc978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_Toc29119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_Toc29119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_Toc9327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_Toc9327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_Toc14378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13.获得指定活动详情 /api/activity/getByPos</w:t>
          </w:r>
          <w:r>
            <w:tab/>
          </w:r>
          <w:r>
            <w:fldChar w:fldCharType="begin"/>
          </w:r>
          <w:r>
            <w:instrText xml:space="preserve"> PAGEREF _Toc14378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_Toc22020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_Toc22020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_Toc7174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_Toc7174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_Toc11074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14.获得活动产品信息 /api/activity/getProducts</w:t>
          </w:r>
          <w:r>
            <w:tab/>
          </w:r>
          <w:r>
            <w:fldChar w:fldCharType="begin"/>
          </w:r>
          <w:r>
            <w:instrText xml:space="preserve"> PAGEREF _Toc11074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_Toc23030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_Toc23030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_Toc30735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_Toc30735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_Toc8405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15.注册手机Vip账号 /api/login/mobileLogin</w:t>
          </w:r>
          <w:r>
            <w:tab/>
          </w:r>
          <w:r>
            <w:fldChar w:fldCharType="begin"/>
          </w:r>
          <w:r>
            <w:instrText xml:space="preserve"> PAGEREF _Toc8405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_Toc22589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_Toc22589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_Toc11272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_Toc11272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_Toc21777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16.分页显示收藏产品信息 /api/suspect/getCollectionByPage</w:t>
          </w:r>
          <w:r>
            <w:tab/>
          </w:r>
          <w:r>
            <w:fldChar w:fldCharType="begin"/>
          </w:r>
          <w:r>
            <w:instrText xml:space="preserve"> PAGEREF _Toc21777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_Toc30056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_Toc30056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_Toc26623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_Toc26623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_Toc25490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17.添加收藏产品 /api/suspect/saveCollect</w:t>
          </w:r>
          <w:r>
            <w:tab/>
          </w:r>
          <w:r>
            <w:fldChar w:fldCharType="begin"/>
          </w:r>
          <w:r>
            <w:instrText xml:space="preserve"> PAGEREF _Toc25490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_Toc19524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_Toc19524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_Toc16284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_Toc16284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_Toc24128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18.取消收藏产品 /api/suspect/cancelCollect</w:t>
          </w:r>
          <w:r>
            <w:tab/>
          </w:r>
          <w:r>
            <w:fldChar w:fldCharType="begin"/>
          </w:r>
          <w:r>
            <w:instrText xml:space="preserve"> PAGEREF _Toc24128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_Toc21882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_Toc21882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_Toc32455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_Toc32455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_Toc31907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19.App反馈 /api/feedback/save</w:t>
          </w:r>
          <w:r>
            <w:tab/>
          </w:r>
          <w:r>
            <w:fldChar w:fldCharType="begin"/>
          </w:r>
          <w:r>
            <w:instrText xml:space="preserve"> PAGEREF _Toc31907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_Toc25016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_Toc25016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_Toc29357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_Toc29357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_Toc10913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20.发送手机验证码 /api/suspect/verifyMobile</w:t>
          </w:r>
          <w:r>
            <w:tab/>
          </w:r>
          <w:r>
            <w:fldChar w:fldCharType="begin"/>
          </w:r>
          <w:r>
            <w:instrText xml:space="preserve"> PAGEREF _Toc10913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_Toc32763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_Toc32763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_Toc3900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_Toc3900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_Toc24246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21.客户参加活动 /api/suspect/joinActivity</w:t>
          </w:r>
          <w:r>
            <w:tab/>
          </w:r>
          <w:r>
            <w:fldChar w:fldCharType="begin"/>
          </w:r>
          <w:r>
            <w:instrText xml:space="preserve"> PAGEREF _Toc24246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_Toc14083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_Toc14083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_Toc24225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_Toc24225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_Toc2091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22.艾售包裹详情 /api/order/packageDetail</w:t>
          </w:r>
          <w:r>
            <w:tab/>
          </w:r>
          <w:r>
            <w:fldChar w:fldCharType="begin"/>
          </w:r>
          <w:r>
            <w:instrText xml:space="preserve"> PAGEREF _Toc2091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_Toc21647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_Toc21647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_Toc21965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_Toc21965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_Toc6786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23.艾售包裹信息 /api/order/packageInfo</w:t>
          </w:r>
          <w:r>
            <w:tab/>
          </w:r>
          <w:r>
            <w:fldChar w:fldCharType="begin"/>
          </w:r>
          <w:r>
            <w:instrText xml:space="preserve"> PAGEREF _Toc6786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_Toc16392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_Toc16392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_Toc19895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_Toc19895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_Toc24148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24.艾售收货 /api/order/receipt</w:t>
          </w:r>
          <w:r>
            <w:tab/>
          </w:r>
          <w:r>
            <w:fldChar w:fldCharType="begin"/>
          </w:r>
          <w:r>
            <w:instrText xml:space="preserve"> PAGEREF _Toc24148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_Toc8754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_Toc8754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_Toc19816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_Toc19816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_Toc8068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25.艾售查询快递 /api/order/logistics</w:t>
          </w:r>
          <w:r>
            <w:tab/>
          </w:r>
          <w:r>
            <w:fldChar w:fldCharType="begin"/>
          </w:r>
          <w:r>
            <w:instrText xml:space="preserve"> PAGEREF _Toc8068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_Toc17762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_Toc17762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_Toc30944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_Toc30944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_Toc16911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26.获取黑块空白材料标签种子/获取黑粉标签种子  /api/serialBlock/getSeedBlock</w:t>
          </w:r>
          <w:r>
            <w:tab/>
          </w:r>
          <w:r>
            <w:fldChar w:fldCharType="begin"/>
          </w:r>
          <w:r>
            <w:instrText xml:space="preserve"> PAGEREF _Toc16911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_Toc699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_Toc699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_Toc22143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_Toc22143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_Toc6794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27.获取星耀标签种子数据 /api/getSeedsStar</w:t>
          </w:r>
          <w:r>
            <w:tab/>
          </w:r>
          <w:r>
            <w:fldChar w:fldCharType="begin"/>
          </w:r>
          <w:r>
            <w:instrText xml:space="preserve"> PAGEREF _Toc6794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_Toc20054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_Toc20054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_Toc14686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_Toc14686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_Toc4719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28.获得附近优惠门店 /api/activity/getPosByPosition</w:t>
          </w:r>
          <w:r>
            <w:tab/>
          </w:r>
          <w:r>
            <w:fldChar w:fldCharType="begin"/>
          </w:r>
          <w:r>
            <w:instrText xml:space="preserve"> PAGEREF _Toc4719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_Toc28781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_Toc28781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_Toc13264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_Toc13264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_Toc18117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29.AES加解密秘钥 /api/getKey</w:t>
          </w:r>
          <w:r>
            <w:tab/>
          </w:r>
          <w:r>
            <w:fldChar w:fldCharType="begin"/>
          </w:r>
          <w:r>
            <w:instrText xml:space="preserve"> PAGEREF _Toc18117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_Toc22268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_Toc22268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_Toc27072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_Toc27072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_Toc19244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30.版本检查 /api /version/check</w:t>
          </w:r>
          <w:r>
            <w:tab/>
          </w:r>
          <w:r>
            <w:fldChar w:fldCharType="begin"/>
          </w:r>
          <w:r>
            <w:instrText xml:space="preserve"> PAGEREF _Toc19244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_Toc28144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_Toc28144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_Toc13302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_Toc13302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_Toc3233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31.打点日志 /api/log/saveUserOperate</w:t>
          </w:r>
          <w:r>
            <w:tab/>
          </w:r>
          <w:r>
            <w:fldChar w:fldCharType="begin"/>
          </w:r>
          <w:r>
            <w:instrText xml:space="preserve"> PAGEREF _Toc3233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_Toc8541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_Toc8541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_Toc27164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新接口说明:</w:t>
          </w:r>
          <w:r>
            <w:tab/>
          </w:r>
          <w:r>
            <w:fldChar w:fldCharType="begin"/>
          </w:r>
          <w:r>
            <w:instrText xml:space="preserve"> PAGEREF _Toc27164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_Toc4471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32.帅丰标签测试 /api/verifySanferTest</w:t>
          </w:r>
          <w:r>
            <w:tab/>
          </w:r>
          <w:r>
            <w:fldChar w:fldCharType="begin"/>
          </w:r>
          <w:r>
            <w:instrText xml:space="preserve"> PAGEREF _Toc4471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_Toc4944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_Toc4944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_Toc28665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_Toc28665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_Toc5524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33.更新下载信息 /api/download/save</w:t>
          </w:r>
          <w:r>
            <w:tab/>
          </w:r>
          <w:r>
            <w:fldChar w:fldCharType="begin"/>
          </w:r>
          <w:r>
            <w:instrText xml:space="preserve"> PAGEREF _Toc5524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_Toc2923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_Toc2923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_Toc27035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_Toc27035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_Toc29919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34.崩溃日志 /api/acapperror/save</w:t>
          </w:r>
          <w:r>
            <w:tab/>
          </w:r>
          <w:r>
            <w:fldChar w:fldCharType="begin"/>
          </w:r>
          <w:r>
            <w:instrText xml:space="preserve"> PAGEREF _Toc29919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_Toc29386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_Toc29386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_Toc9808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_Toc9808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_Toc7833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35.扫描超时 /api/device/scanOverTime</w:t>
          </w:r>
          <w:r>
            <w:tab/>
          </w:r>
          <w:r>
            <w:fldChar w:fldCharType="begin"/>
          </w:r>
          <w:r>
            <w:instrText xml:space="preserve"> PAGEREF _Toc7833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_Toc27933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_Toc27933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_Toc19366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_Toc19366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_Toc16699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36.扫描打点 /wpwl/log/scanInfoLog</w:t>
          </w:r>
          <w:r>
            <w:tab/>
          </w:r>
          <w:r>
            <w:fldChar w:fldCharType="begin"/>
          </w:r>
          <w:r>
            <w:instrText xml:space="preserve"> PAGEREF _Toc16699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_Toc7835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37.正品控新详情页 /api/product/</w:t>
          </w:r>
          <w:r>
            <w:t>productInfo</w:t>
          </w:r>
          <w:r>
            <w:tab/>
          </w:r>
          <w:r>
            <w:fldChar w:fldCharType="begin"/>
          </w:r>
          <w:r>
            <w:instrText xml:space="preserve"> PAGEREF _Toc7835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_Toc14097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 xml:space="preserve">38.新附近门店（分页） </w:t>
          </w:r>
          <w:r>
            <w:t>/api/pos/listNearPosByProductByPage</w:t>
          </w:r>
          <w:r>
            <w:tab/>
          </w:r>
          <w:r>
            <w:fldChar w:fldCharType="begin"/>
          </w:r>
          <w:r>
            <w:instrText xml:space="preserve"> PAGEREF _Toc14097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_Toc23326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_Toc23326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_Toc26908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_Toc26908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_Toc18784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 xml:space="preserve">39.新附近优惠（分页） </w:t>
          </w:r>
          <w:r>
            <w:t>/api/activity/listPosByPositionByPage</w:t>
          </w:r>
          <w:r>
            <w:tab/>
          </w:r>
          <w:r>
            <w:fldChar w:fldCharType="begin"/>
          </w:r>
          <w:r>
            <w:instrText xml:space="preserve"> PAGEREF _Toc18784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_Toc24526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_Toc24526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_Toc13575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_Toc13575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_Toc28994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 xml:space="preserve">40.咨询留言列表 </w:t>
          </w:r>
          <w:r>
            <w:t>/api/message/listConsultByPage</w:t>
          </w:r>
          <w:r>
            <w:tab/>
          </w:r>
          <w:r>
            <w:fldChar w:fldCharType="begin"/>
          </w:r>
          <w:r>
            <w:instrText xml:space="preserve"> PAGEREF _Toc28994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_Toc14472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_Toc14472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_Toc8128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_Toc8128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_Toc24619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 xml:space="preserve">41.咨询录入 </w:t>
          </w:r>
          <w:r>
            <w:t>/api/message/saveConsult</w:t>
          </w:r>
          <w:r>
            <w:tab/>
          </w:r>
          <w:r>
            <w:fldChar w:fldCharType="begin"/>
          </w:r>
          <w:r>
            <w:instrText xml:space="preserve"> PAGEREF _Toc24619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_Toc29986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_Toc29986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_Toc19019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_Toc19019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_Toc2708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 xml:space="preserve">42.咨询图片上传 </w:t>
          </w:r>
          <w:r>
            <w:t>/client/file/upload</w:t>
          </w:r>
          <w:r>
            <w:tab/>
          </w:r>
          <w:r>
            <w:fldChar w:fldCharType="begin"/>
          </w:r>
          <w:r>
            <w:instrText xml:space="preserve"> PAGEREF _Toc2708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_Toc22171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_Toc22171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_Toc10068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_Toc10068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_Toc17515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 xml:space="preserve">43.我的消息 </w:t>
          </w:r>
          <w:r>
            <w:t>/api/message/listByPage</w:t>
          </w:r>
          <w:r>
            <w:tab/>
          </w:r>
          <w:r>
            <w:fldChar w:fldCharType="begin"/>
          </w:r>
          <w:r>
            <w:instrText xml:space="preserve"> PAGEREF _Toc17515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_Toc30290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 xml:space="preserve">44.消息删除 </w:t>
          </w:r>
          <w:r>
            <w:t>/api/message/deleteById</w:t>
          </w:r>
          <w:r>
            <w:tab/>
          </w:r>
          <w:r>
            <w:fldChar w:fldCharType="begin"/>
          </w:r>
          <w:r>
            <w:instrText xml:space="preserve"> PAGEREF _Toc30290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_Toc24647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_Toc24647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_Toc4574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_Toc4574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_Toc9063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 xml:space="preserve">45.阅读状态更新 </w:t>
          </w:r>
          <w:r>
            <w:t>/api/message/read</w:t>
          </w:r>
          <w:r>
            <w:tab/>
          </w:r>
          <w:r>
            <w:fldChar w:fldCharType="begin"/>
          </w:r>
          <w:r>
            <w:instrText xml:space="preserve"> PAGEREF _Toc9063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_Toc24012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_Toc24012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_Toc31691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_Toc31691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_Toc11189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 xml:space="preserve">46. 未读状态的消息计数 </w:t>
          </w:r>
          <w:r>
            <w:t>/api/message/unreadCount</w:t>
          </w:r>
          <w:r>
            <w:tab/>
          </w:r>
          <w:r>
            <w:fldChar w:fldCharType="begin"/>
          </w:r>
          <w:r>
            <w:instrText xml:space="preserve"> PAGEREF _Toc11189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_Toc27122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r>
            <w:fldChar w:fldCharType="begin"/>
          </w:r>
          <w:r>
            <w:instrText xml:space="preserve"> PAGEREF _Toc27122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_Toc16956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新接口说明：</w:t>
          </w:r>
          <w:r>
            <w:tab/>
          </w:r>
          <w:r>
            <w:fldChar w:fldCharType="begin"/>
          </w:r>
          <w:r>
            <w:instrText xml:space="preserve"> PAGEREF _Toc16956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_Toc18828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 xml:space="preserve">47. 根据标签号获取产品信息以及商品信息 </w:t>
          </w:r>
          <w:r>
            <w:t>/wpwl/product/productGoodsInfo</w:t>
          </w:r>
          <w:r>
            <w:tab/>
          </w:r>
          <w:r>
            <w:fldChar w:fldCharType="begin"/>
          </w:r>
          <w:r>
            <w:instrText xml:space="preserve"> PAGEREF _Toc18828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_Toc26497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 xml:space="preserve">48.模拟对于APP端传来字符串加密过程 </w:t>
          </w:r>
          <w:r>
            <w:t>/test/aes/aesEncodeTest</w:t>
          </w:r>
          <w:r>
            <w:tab/>
          </w:r>
          <w:r>
            <w:fldChar w:fldCharType="begin"/>
          </w:r>
          <w:r>
            <w:instrText xml:space="preserve"> PAGEREF _Toc26497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_Toc1187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原接口说明：</w:t>
          </w:r>
          <w:r>
            <w:tab/>
          </w:r>
          <w:bookmarkStart w:id="236" w:name="_GoBack"/>
          <w:bookmarkEnd w:id="236"/>
          <w:r>
            <w:fldChar w:fldCharType="begin"/>
          </w:r>
          <w:r>
            <w:instrText xml:space="preserve"> PAGEREF _Toc1187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_Toc20521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 xml:space="preserve">49.产线专用接口之获取标签信息 </w:t>
          </w:r>
          <w:r>
            <w:t>/api/labelCheck/getByLabelCode</w:t>
          </w:r>
          <w:r>
            <w:tab/>
          </w:r>
          <w:r>
            <w:fldChar w:fldCharType="begin"/>
          </w:r>
          <w:r>
            <w:instrText xml:space="preserve"> PAGEREF _Toc20521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_Toc11524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 xml:space="preserve">50.产线专用接口之插入标签信息 </w:t>
          </w:r>
          <w:r>
            <w:t>/api/labelCheck/add</w:t>
          </w:r>
          <w:r>
            <w:tab/>
          </w:r>
          <w:r>
            <w:fldChar w:fldCharType="begin"/>
          </w:r>
          <w:r>
            <w:instrText xml:space="preserve"> PAGEREF _Toc11524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_Toc8097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 xml:space="preserve">51.产线专用接口之检测标签种子 </w:t>
          </w:r>
          <w:r>
            <w:t>/api/labelCheck/seedsCheck</w:t>
          </w:r>
          <w:r>
            <w:tab/>
          </w:r>
          <w:r>
            <w:fldChar w:fldCharType="begin"/>
          </w:r>
          <w:r>
            <w:instrText xml:space="preserve"> PAGEREF _Toc8097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_Toc5614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eastAsia="zh-CN"/>
            </w:rPr>
            <w:t>获取镭射标签种子</w:t>
          </w:r>
          <w:r>
            <w:rPr>
              <w:rFonts w:hint="eastAsia"/>
            </w:rPr>
            <w:t xml:space="preserve"> </w:t>
          </w:r>
          <w:r>
            <w:t>/</w:t>
          </w:r>
          <w:r>
            <w:rPr>
              <w:rFonts w:hint="eastAsia"/>
              <w:lang w:val="en-US" w:eastAsia="zh-CN"/>
            </w:rPr>
            <w:t>wpwl</w:t>
          </w:r>
          <w:r>
            <w:t>/</w:t>
          </w:r>
          <w:r>
            <w:rPr>
              <w:rFonts w:hint="eastAsia"/>
              <w:lang w:val="en-US" w:eastAsia="zh-CN"/>
            </w:rPr>
            <w:t>serialLaser</w:t>
          </w:r>
          <w:r>
            <w:t>/</w:t>
          </w:r>
          <w:r>
            <w:rPr>
              <w:rFonts w:hint="eastAsia"/>
            </w:rPr>
            <w:t>getSeed</w:t>
          </w:r>
          <w:r>
            <w:rPr>
              <w:rFonts w:hint="eastAsia"/>
              <w:lang w:val="en-US" w:eastAsia="zh-CN"/>
            </w:rPr>
            <w:t>Laser</w:t>
          </w:r>
          <w:r>
            <w:tab/>
          </w:r>
          <w:r>
            <w:fldChar w:fldCharType="begin"/>
          </w:r>
          <w:r>
            <w:instrText xml:space="preserve"> PAGEREF _Toc5614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_Toc19338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53.购买信息查询</w:t>
          </w:r>
          <w:r>
            <w:t>/</w:t>
          </w:r>
          <w:r>
            <w:rPr>
              <w:rFonts w:hint="eastAsia"/>
              <w:lang w:val="en-US" w:eastAsia="zh-CN"/>
            </w:rPr>
            <w:t>wpwl</w:t>
          </w:r>
          <w:r>
            <w:t>/</w:t>
          </w:r>
          <w:r>
            <w:rPr>
              <w:rFonts w:hint="eastAsia"/>
              <w:lang w:val="en-US" w:eastAsia="zh-CN"/>
            </w:rPr>
            <w:t>saleRecord</w:t>
          </w:r>
          <w:r>
            <w:t>/</w:t>
          </w:r>
          <w:r>
            <w:rPr>
              <w:rFonts w:hint="eastAsia"/>
            </w:rPr>
            <w:t>getById</w:t>
          </w:r>
          <w:r>
            <w:tab/>
          </w:r>
          <w:r>
            <w:fldChar w:fldCharType="begin"/>
          </w:r>
          <w:r>
            <w:instrText xml:space="preserve"> PAGEREF _Toc19338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9020"/>
            </w:tabs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instrText xml:space="preserve"> HYPERLINK \l _Toc6234 </w:instrText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54.购买信息确认</w:t>
          </w:r>
          <w:r>
            <w:t>/</w:t>
          </w:r>
          <w:r>
            <w:rPr>
              <w:rFonts w:hint="eastAsia"/>
              <w:lang w:val="en-US" w:eastAsia="zh-CN"/>
            </w:rPr>
            <w:t>wpwl</w:t>
          </w:r>
          <w:r>
            <w:t>/</w:t>
          </w:r>
          <w:r>
            <w:rPr>
              <w:rFonts w:hint="eastAsia"/>
              <w:lang w:val="en-US" w:eastAsia="zh-CN"/>
            </w:rPr>
            <w:t>saleRecord</w:t>
          </w:r>
          <w:r>
            <w:t>/</w:t>
          </w:r>
          <w:r>
            <w:rPr>
              <w:rFonts w:hint="eastAsia"/>
              <w:lang w:val="en-US" w:eastAsia="zh-CN"/>
            </w:rPr>
            <w:t>confirm</w:t>
          </w:r>
          <w:r>
            <w:tab/>
          </w:r>
          <w:r>
            <w:fldChar w:fldCharType="begin"/>
          </w:r>
          <w:r>
            <w:instrText xml:space="preserve"> PAGEREF _Toc6234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  <w:p>
          <w:pPr>
            <w:rPr>
              <w:rFonts w:asciiTheme="minorEastAsia" w:hAnsiTheme="minorEastAsia" w:cstheme="minorEastAsia"/>
              <w:sz w:val="18"/>
              <w:szCs w:val="18"/>
            </w:rPr>
          </w:pPr>
          <w:r>
            <w:rPr>
              <w:rFonts w:hint="eastAsia" w:asciiTheme="minorEastAsia" w:hAnsiTheme="minorEastAsia" w:cstheme="minorEastAsia"/>
              <w:bCs/>
              <w:szCs w:val="18"/>
              <w:lang w:val="zh-CN"/>
            </w:rPr>
            <w:fldChar w:fldCharType="end"/>
          </w:r>
        </w:p>
      </w:sdtContent>
    </w:sdt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br w:type="page"/>
      </w:r>
      <w:r>
        <w:rPr>
          <w:rFonts w:hint="eastAsia" w:asciiTheme="minorEastAsia" w:hAnsiTheme="minorEastAsia" w:cstheme="minorEastAsia"/>
          <w:sz w:val="18"/>
          <w:szCs w:val="18"/>
        </w:rPr>
        <w:t>通用约定</w:t>
      </w:r>
    </w:p>
    <w:tbl>
      <w:tblPr>
        <w:tblStyle w:val="28"/>
        <w:tblW w:w="8222" w:type="dxa"/>
        <w:tblInd w:w="13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37"/>
              <w:jc w:val="center"/>
              <w:rPr>
                <w:rFonts w:asciiTheme="minorEastAsia" w:hAnsiTheme="minorEastAsia" w:eastAsiaTheme="minorEastAsia" w:cstheme="minorEastAsia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highlight w:val="white"/>
              </w:rPr>
              <w:t>序号</w:t>
            </w:r>
          </w:p>
        </w:tc>
        <w:tc>
          <w:tcPr>
            <w:tcW w:w="7513" w:type="dxa"/>
          </w:tcPr>
          <w:p>
            <w:pPr>
              <w:pStyle w:val="37"/>
              <w:jc w:val="center"/>
              <w:rPr>
                <w:rFonts w:asciiTheme="minorEastAsia" w:hAnsiTheme="minorEastAsia" w:eastAsiaTheme="minorEastAsia" w:cstheme="minorEastAsia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highlight w:val="white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751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所有接口只能用POST调用，请求参数都是String类型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751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password前端必须发送sha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256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加密后的字符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751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传入的参数中如有指定sign(用户每次登录后返回的令牌)，登录后的各类操作携带它，否则携带字串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751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时间都是2012-12-12 14:12:12,或者2012-12-12 12:12的格式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751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请求参数或返回参数一般都会给出注释，使用太频繁或上下文出现过的则不加注释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751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请求和返回参数命名默认是驼峰式，如果不符合应该是文档错误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751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暂时约定所有字段校验由前端完成，api没有非空或有效性错误信息定义</w:t>
            </w:r>
          </w:p>
        </w:tc>
      </w:tr>
    </w:tbl>
    <w:p>
      <w:pPr>
        <w:widowControl/>
        <w:jc w:val="left"/>
        <w:rPr>
          <w:rFonts w:asciiTheme="minorEastAsia" w:hAnsiTheme="minorEastAsia" w:cstheme="minorEastAsia"/>
          <w:b/>
          <w:bCs/>
          <w:kern w:val="44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br w:type="page"/>
      </w:r>
    </w:p>
    <w:p>
      <w:pPr>
        <w:pStyle w:val="3"/>
        <w:rPr>
          <w:rFonts w:asciiTheme="minorEastAsia" w:hAnsiTheme="minorEastAsia" w:eastAsiaTheme="minorEastAsia" w:cstheme="minorEastAsia"/>
          <w:sz w:val="18"/>
          <w:szCs w:val="18"/>
        </w:rPr>
      </w:pPr>
      <w:bookmarkStart w:id="2" w:name="_Toc7036"/>
      <w:r>
        <w:rPr>
          <w:rFonts w:hint="eastAsia" w:asciiTheme="minorEastAsia" w:hAnsiTheme="minorEastAsia" w:eastAsiaTheme="minorEastAsia" w:cstheme="minorEastAsia"/>
          <w:sz w:val="18"/>
          <w:szCs w:val="18"/>
        </w:rPr>
        <w:t>一、接口列表</w:t>
      </w:r>
      <w:bookmarkEnd w:id="2"/>
    </w:p>
    <w:p>
      <w:pPr>
        <w:pStyle w:val="3"/>
      </w:pPr>
      <w:bookmarkStart w:id="3" w:name="_Toc20345"/>
      <w:bookmarkStart w:id="4" w:name="_品牌汇总/brand/list"/>
      <w:bookmarkStart w:id="5" w:name="_获取登录验证码/api/login/getImgCaptcha"/>
      <w:r>
        <w:rPr>
          <w:rFonts w:hint="eastAsia"/>
        </w:rPr>
        <w:t>1.品牌汇总 /api/brand/list</w:t>
      </w:r>
      <w:bookmarkEnd w:id="3"/>
    </w:p>
    <w:p>
      <w:pPr>
        <w:pStyle w:val="4"/>
      </w:pPr>
      <w:bookmarkStart w:id="6" w:name="_Toc626"/>
      <w:r>
        <w:rPr>
          <w:rFonts w:hint="eastAsia"/>
        </w:rPr>
        <w:t>原接口说明：</w:t>
      </w:r>
      <w:bookmarkEnd w:id="6"/>
    </w:p>
    <w:bookmarkEnd w:id="4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/api/brand/list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"data": 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[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bookmarkStart w:id="7" w:name="OLE_LINK1"/>
            <w:bookmarkStart w:id="8" w:name="OLE_LINK2"/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  </w:t>
            </w:r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id</w:t>
            </w:r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“xxx”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990" w:firstLineChars="5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"amount":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”xxx”,</w:t>
            </w:r>
          </w:p>
          <w:p>
            <w:pPr>
              <w:autoSpaceDE w:val="0"/>
              <w:autoSpaceDN w:val="0"/>
              <w:adjustRightInd w:val="0"/>
              <w:ind w:firstLine="540" w:firstLineChars="3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brandName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”xxx”,</w:t>
            </w:r>
          </w:p>
          <w:p>
            <w:pPr>
              <w:autoSpaceDE w:val="0"/>
              <w:autoSpaceDN w:val="0"/>
              <w:adjustRightInd w:val="0"/>
              <w:ind w:firstLine="540" w:firstLineChars="3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gmtCreate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”xxx”,</w:t>
            </w:r>
          </w:p>
          <w:p>
            <w:pPr>
              <w:autoSpaceDE w:val="0"/>
              <w:autoSpaceDN w:val="0"/>
              <w:adjustRightInd w:val="0"/>
              <w:ind w:firstLine="540" w:firstLineChars="3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gmtModified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”xxx”,</w:t>
            </w:r>
          </w:p>
          <w:p>
            <w:pPr>
              <w:autoSpaceDE w:val="0"/>
              <w:autoSpaceDN w:val="0"/>
              <w:adjustRightInd w:val="0"/>
              <w:ind w:firstLine="540" w:firstLineChars="3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iconUrl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”xxx”,</w:t>
            </w:r>
          </w:p>
          <w:p>
            <w:pPr>
              <w:autoSpaceDE w:val="0"/>
              <w:autoSpaceDN w:val="0"/>
              <w:adjustRightInd w:val="0"/>
              <w:ind w:firstLine="540" w:firstLineChars="3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orgId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”xxx”</w:t>
            </w:r>
            <w:bookmarkEnd w:id="7"/>
            <w:bookmarkEnd w:id="8"/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}...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id:产品id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amount: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品牌数量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brandName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品牌名称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gmtCreate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: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创建时间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gmtModified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修改时间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iconUrl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品牌图片路径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orgId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公司Id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pStyle w:val="4"/>
      </w:pPr>
      <w:bookmarkStart w:id="9" w:name="_Toc2154"/>
      <w:r>
        <w:rPr>
          <w:rFonts w:hint="eastAsia"/>
        </w:rPr>
        <w:t>新接口说明：</w:t>
      </w:r>
      <w:bookmarkEnd w:id="9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/wpwl/brand/list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shd w:val="clear" w:color="auto" w:fill="F1F1F1" w:themeFill="background1" w:themeFillShade="F2"/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"data": 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"list":[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id</w:t>
            </w:r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“xxx”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"amount": ”xxx”,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"brandName": ”xxx”,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"gmtModified": ”xxx”,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"iconUrl": ”xxx”,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"orgId": ”xxx”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id:产品id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amount: 产品数量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brandName: 品牌名称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gmtModified: 修改时间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iconUrl: 品牌图片路径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orgId: 公司Id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0" w:name="_Toc14028"/>
      <w:bookmarkStart w:id="11" w:name="_品类分页/category/listByPage"/>
      <w:r>
        <w:rPr>
          <w:rFonts w:hint="eastAsia"/>
        </w:rPr>
        <w:t>2.品类分页 /api/category/listByPage</w:t>
      </w:r>
      <w:bookmarkEnd w:id="10"/>
    </w:p>
    <w:p>
      <w:pPr>
        <w:pStyle w:val="4"/>
      </w:pPr>
      <w:bookmarkStart w:id="12" w:name="_Toc21500"/>
      <w:r>
        <w:rPr>
          <w:rFonts w:hint="eastAsia"/>
        </w:rPr>
        <w:t>原接口说明：</w:t>
      </w:r>
      <w:bookmarkEnd w:id="12"/>
    </w:p>
    <w:bookmarkEnd w:id="11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category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highlight w:val="white"/>
              </w:rPr>
              <w:t>listByPage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"brandId": “xxx”,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"pageIndex": “xxx”,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"pageSize 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"errMsg":"没有查询到产品数据！",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0" w:author="wpwl-lyp" w:date="2016-06-03T16:57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"list":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categoryId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“xxx”,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categoryName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“xxx”,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"showOrder": “xxx“,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"products":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{</w:t>
            </w:r>
          </w:p>
          <w:p>
            <w:pPr>
              <w:ind w:firstLine="990" w:firstLineChars="5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“xxx”,</w:t>
            </w:r>
          </w:p>
          <w:p>
            <w:pPr>
              <w:ind w:firstLine="990" w:firstLineChars="5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productName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“xxx”,</w:t>
            </w:r>
          </w:p>
          <w:p>
            <w:pPr>
              <w:ind w:firstLine="990" w:firstLineChars="5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standard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“xxx”,</w:t>
            </w:r>
          </w:p>
          <w:p>
            <w:pPr>
              <w:ind w:firstLine="990" w:firstLineChars="5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iconUrl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“xxx”,</w:t>
            </w:r>
          </w:p>
          <w:p>
            <w:pPr>
              <w:ind w:firstLine="990" w:firstLineChars="550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3" w:name="OLE_LINK38"/>
            <w:bookmarkStart w:id="14" w:name="OLE_LINK37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saleStatus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</w:t>
            </w:r>
          </w:p>
          <w:bookmarkEnd w:id="13"/>
          <w:bookmarkEnd w:id="14"/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},…         </w:t>
            </w:r>
          </w:p>
          <w:p>
            <w:pPr>
              <w:ind w:firstLine="630" w:firstLineChars="3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ind w:firstLine="630" w:firstLineChars="3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"size": “xxx“</w:t>
            </w:r>
          </w:p>
          <w:p>
            <w:pPr>
              <w:ind w:firstLine="630" w:firstLineChars="350"/>
              <w:rPr>
                <w:rFonts w:asciiTheme="minorEastAsia" w:hAnsiTheme="minorEastAsia" w:cstheme="minorEastAsia"/>
                <w:b/>
                <w:color w:val="FF0000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"size": “xxx“, 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"total": “xxx“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brandId：品牌id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pageIndex:当前页码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pageSize: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每页记录数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categoryId:品类id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categoryName:品类名称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productId: 产品id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productName: 产品名称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standard:产品规格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iconUrl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:产品图片路径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saleStatus:销售状态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total:品类总数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size:当前页的品类/产品个数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b/>
                <w:color w:val="FF0000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备注：products的产品数量最多返回两个，优先返回热卖产品, 但是热卖产品是怎么排序的?没有热卖的怎么展示?</w:t>
            </w:r>
          </w:p>
        </w:tc>
      </w:tr>
    </w:tbl>
    <w:p>
      <w:pPr>
        <w:pStyle w:val="4"/>
      </w:pPr>
      <w:bookmarkStart w:id="15" w:name="_Toc2008"/>
      <w:r>
        <w:rPr>
          <w:rFonts w:hint="eastAsia"/>
        </w:rPr>
        <w:t>新接口说明：</w:t>
      </w:r>
      <w:bookmarkEnd w:id="15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/wpwl/category/listByPage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"brandId": “xxx”,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"pageIndex": “xxx”,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"pageSize 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"errMsg":"param is illegal",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"errMsg":"没有查询到产品数据！",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1" w:author="wpwl-lyp" w:date="2016-06-03T16:58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3)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成功{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"list":[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categoryId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“xxx”,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categoryName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“xxx”,</w:t>
            </w:r>
          </w:p>
          <w:p>
            <w:pPr>
              <w:ind w:firstLine="630" w:firstLineChars="3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"showOrder": “xxx“</w:t>
            </w:r>
          </w:p>
          <w:p>
            <w:pPr>
              <w:ind w:firstLine="630" w:firstLineChars="3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}...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],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"total": “xxx“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brandId：品牌id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pageIndex:当前页码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pageSize: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每页记录数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categoryId:品类id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categoryName:品类名称</w:t>
            </w:r>
          </w:p>
          <w:p>
            <w:pPr>
              <w:rPr>
                <w:ins w:id="2" w:author="wpwl-lyp" w:date="2016-06-03T17:03:00Z"/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showOrder:显示顺序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total:品类总数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备注：只根据showOrder进行品类的排序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6" w:name="_Toc31917"/>
      <w:bookmarkStart w:id="17" w:name="_产品分页列表/product/listByPage23"/>
      <w:r>
        <w:rPr>
          <w:rFonts w:hint="eastAsia"/>
        </w:rPr>
        <w:t>3.产品分页列表 /api/product/listByPage</w:t>
      </w:r>
      <w:bookmarkEnd w:id="16"/>
    </w:p>
    <w:p>
      <w:pPr>
        <w:pStyle w:val="4"/>
      </w:pPr>
      <w:bookmarkStart w:id="18" w:name="_Toc5347"/>
      <w:r>
        <w:rPr>
          <w:rFonts w:hint="eastAsia"/>
        </w:rPr>
        <w:t>原接口说明：</w:t>
      </w:r>
      <w:bookmarkEnd w:id="18"/>
      <w:r>
        <w:t xml:space="preserve"> </w:t>
      </w:r>
    </w:p>
    <w:bookmarkEnd w:id="17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/api/product/listByPage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"brandId": “xxx”,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"categoryId": “xxx”,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"pageIndex": “xxx”,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"pageSize 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"errMsg":"没有查询到产品数据！",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9" w:name="OLE_LINK20"/>
            <w:bookmarkStart w:id="20" w:name="OLE_LINK19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"data":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"list":[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"productId": “xxx”,</w:t>
            </w:r>
          </w:p>
          <w:p>
            <w:pPr>
              <w:ind w:firstLine="720" w:firstLineChars="4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"productName": “xxx”,</w:t>
            </w:r>
          </w:p>
          <w:p>
            <w:pPr>
              <w:ind w:firstLine="720" w:firstLineChars="4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"standard": “xxx”</w:t>
            </w:r>
            <w:bookmarkStart w:id="21" w:name="OLE_LINK13"/>
            <w:bookmarkStart w:id="22" w:name="OLE_LINK14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  <w:bookmarkEnd w:id="21"/>
            <w:bookmarkEnd w:id="22"/>
          </w:p>
          <w:p>
            <w:pPr>
              <w:ind w:firstLine="720" w:firstLineChars="4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"iconUrl"</w:t>
            </w:r>
            <w:bookmarkStart w:id="23" w:name="OLE_LINK10"/>
            <w:bookmarkStart w:id="24" w:name="OLE_LINK9"/>
            <w:bookmarkStart w:id="25" w:name="OLE_LINK12"/>
            <w:bookmarkStart w:id="26" w:name="OLE_LINK11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 “xxx”</w:t>
            </w:r>
            <w:bookmarkEnd w:id="23"/>
            <w:bookmarkEnd w:id="24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ind w:firstLine="720" w:firstLineChars="4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saleStatus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</w:t>
            </w:r>
          </w:p>
          <w:bookmarkEnd w:id="25"/>
          <w:bookmarkEnd w:id="26"/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},…</w:t>
            </w:r>
          </w:p>
          <w:p>
            <w:pPr>
              <w:ind w:firstLine="540" w:firstLineChars="300"/>
              <w:rPr>
                <w:ins w:id="3" w:author="wpwl-lyp" w:date="2016-06-03T17:21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ind w:firstLine="540" w:firstLineChars="300"/>
              <w:rPr>
                <w:del w:id="4" w:author="wpwl-lyp" w:date="2016-06-03T17:21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size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: “xxx”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ind w:firstLine="542" w:firstLineChars="300"/>
              <w:rPr>
                <w:rFonts w:asciiTheme="minorEastAsia" w:hAnsiTheme="minorEastAsia" w:cstheme="minorEastAsia"/>
                <w:b/>
                <w:color w:val="FF0000"/>
                <w:sz w:val="18"/>
                <w:szCs w:val="18"/>
                <w:shd w:val="pct10" w:color="auto" w:fill="FFFFFF"/>
              </w:rPr>
            </w:pPr>
          </w:p>
          <w:p>
            <w:pPr>
              <w:ind w:firstLine="540" w:firstLineChars="3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total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 “xxx”</w:t>
            </w:r>
          </w:p>
          <w:p>
            <w:pPr>
              <w:rPr>
                <w:ins w:id="5" w:author="wpwl-lyp" w:date="2016-06-03T17:20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  <w:bookmarkEnd w:id="19"/>
            <w:bookmarkEnd w:id="2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tabs>
                <w:tab w:val="left" w:pos="765"/>
              </w:tabs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brandId: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品牌id(可选)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categoryId: 品类id(可选)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27" w:name="OLE_LINK21"/>
            <w:bookmarkStart w:id="28" w:name="OLE_LINK22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pageIndex:当前页码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pageSize:</w:t>
            </w:r>
            <w:bookmarkEnd w:id="27"/>
            <w:bookmarkEnd w:id="28"/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每页记录数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productId: 产品id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productName: 产品名称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standard:产品规格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iconUrl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:产品图片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saleStatus:销售状态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size:当前页的产品数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total:产品总数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备注：products的产品数量最多返回两个，优先返回热卖产品，但是热卖产品是怎么排序的?没有热卖的怎么展示?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前端versionId为27，对应到后台的url是/api/product/listByPage23，按照saleStatus来排序</w:t>
            </w:r>
          </w:p>
        </w:tc>
      </w:tr>
    </w:tbl>
    <w:p>
      <w:pPr>
        <w:pStyle w:val="4"/>
      </w:pPr>
      <w:bookmarkStart w:id="29" w:name="_Toc12371"/>
      <w:r>
        <w:rPr>
          <w:rFonts w:hint="eastAsia"/>
        </w:rPr>
        <w:t>新接口说明：</w:t>
      </w:r>
      <w:bookmarkEnd w:id="29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/wpwl/product/listByPage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"brandId": “xxx”,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"categoryId": “xxx”,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"pageIndex": “xxx”,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"pageSize 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"errMsg":"没有查询到产品数据！",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"list":[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"productId": “xxx”,</w:t>
            </w:r>
          </w:p>
          <w:p>
            <w:pPr>
              <w:ind w:firstLine="720" w:firstLineChars="4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"productName": “xxx”,</w:t>
            </w:r>
          </w:p>
          <w:p>
            <w:pPr>
              <w:ind w:firstLine="720" w:firstLineChars="4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"standard": “xxx”,</w:t>
            </w:r>
          </w:p>
          <w:p>
            <w:pPr>
              <w:ind w:firstLine="720" w:firstLineChars="4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"iconUrl": “xxx”,</w:t>
            </w:r>
          </w:p>
          <w:p>
            <w:pPr>
              <w:ind w:firstLine="720" w:firstLineChars="4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saleStatus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}…</w:t>
            </w:r>
          </w:p>
          <w:p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total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tabs>
                <w:tab w:val="left" w:pos="765"/>
              </w:tabs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brandId: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品牌id(可选)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categoryId: 品类id(可选)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pageIndex:当前页码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pageSize: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每页记录数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productId: 产品id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productName: 产品名称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standard:产品规格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iconUrl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:产品图片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saleStatus:销售状态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total:产品总数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备注：products的产品数量最多返回两个，优先返回热卖产品，但是热卖产品是怎么排序的?没有热卖的怎么展示?  </w:t>
            </w:r>
          </w:p>
          <w:p>
            <w:pPr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前端versionId为27，对应到后台的url是/wpwl/product/listByPage23，按照saleStatus来排序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30" w:name="_Toc6457"/>
      <w:bookmarkStart w:id="31" w:name="_产品概述/product/getDetail"/>
      <w:r>
        <w:rPr>
          <w:rFonts w:hint="eastAsia"/>
        </w:rPr>
        <w:t>4.产品详情 /api/product/detail</w:t>
      </w:r>
      <w:bookmarkEnd w:id="30"/>
    </w:p>
    <w:p>
      <w:pPr>
        <w:pStyle w:val="4"/>
      </w:pPr>
      <w:bookmarkStart w:id="32" w:name="_Toc13971"/>
      <w:r>
        <w:rPr>
          <w:rFonts w:hint="eastAsia"/>
        </w:rPr>
        <w:t>原接口说明：</w:t>
      </w:r>
      <w:bookmarkEnd w:id="32"/>
      <w:r>
        <w:t xml:space="preserve"> </w:t>
      </w:r>
    </w:p>
    <w:bookmarkEnd w:id="31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/api/product/</w:t>
            </w:r>
            <w:r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detai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"id":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bookmarkStart w:id="33" w:name="OLE_LINK34"/>
            <w:bookmarkStart w:id="34" w:name="OLE_LINK33"/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bookmarkEnd w:id="33"/>
          <w:bookmarkEnd w:id="34"/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2)失败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"errMsg":"找不到指定的产品，请稍后再试，谢谢！",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3)失败3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"errMsg":"找不到指定的产品",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4)成功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"data":{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  <w:b/>
                <w:color w:val="00B050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"params"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"list":[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"type":"xxx",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"name":"xxx",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"value":"xxx",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"showOrder":"xxx"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"productId":"xxx",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"productUrls":[</w:t>
            </w:r>
          </w:p>
          <w:p>
            <w:pPr>
              <w:ind w:firstLine="1260" w:firstLineChars="70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"xxx"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"productName 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"featureDesc 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"standard":"xxx"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id: 品牌id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productId:产品ID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productUrls: 产品图片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productName: 产品名称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featureDesc: 特色描述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standard:产品规格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type: 参数类型 1-下拉 2-文本 3-联系电话 4-链接地址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name: 参数中文名称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value: 非下拉参数值,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当且仅当type=4时，即为超链接的时候，才有该字段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showOrder: 显示顺序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备注：前端versionId为26，/api/product/detail 对应到后台的url是/api/product/getDetail24</w:t>
            </w:r>
          </w:p>
        </w:tc>
      </w:tr>
    </w:tbl>
    <w:p>
      <w:pPr>
        <w:pStyle w:val="4"/>
      </w:pPr>
      <w:bookmarkStart w:id="35" w:name="_Toc31059"/>
      <w:r>
        <w:rPr>
          <w:rFonts w:hint="eastAsia"/>
        </w:rPr>
        <w:t>新接口说明：</w:t>
      </w:r>
      <w:bookmarkEnd w:id="35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/wpwl/product/getDetail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"id":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"errMsg":"找不到指定的产品，请稍后再试，谢谢！",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3)失败3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"errMsg":"找不到指定的产品",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"data":{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"list":[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"type":"xxx",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"name":"xxx",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"value":"xxx",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"valueName":"xxx",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"showOrder":"xxx"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"productId":"xxx",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"productUrls":[</w:t>
            </w:r>
          </w:p>
          <w:p>
            <w:pPr>
              <w:ind w:firstLine="1260" w:firstLineChars="70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"xxx"，</w:t>
            </w:r>
          </w:p>
          <w:p>
            <w:pPr>
              <w:ind w:firstLine="810" w:firstLineChars="4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"productName 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"featureDesc 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"standard":"xxx"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id: 品牌id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productId:产品ID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productUrls: 产品图片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productName: 产品名称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featureDesc: 特色描述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standard:产品规格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type: 参数类型 1-下拉 2-文本 3-联系电话 4-链接地址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name: 参数中文名称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value: 非下拉参数值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valueName: 非下拉参数值名称，当且仅当type=4时，即为超链接的时候，才有该字段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showOrder: 显示顺序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备注：前端versionId为27，/wpwl/product/getDetail 对应到后台的url是/wpwl/product/getDetail24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36" w:name="_Toc14302"/>
      <w:bookmarkStart w:id="37" w:name="_产品特色/product/getSpec"/>
      <w:r>
        <w:rPr>
          <w:rFonts w:hint="eastAsia"/>
        </w:rPr>
        <w:t>5.产品特色 /api/product/spec</w:t>
      </w:r>
      <w:bookmarkEnd w:id="36"/>
    </w:p>
    <w:p>
      <w:pPr>
        <w:pStyle w:val="4"/>
      </w:pPr>
      <w:bookmarkStart w:id="38" w:name="_Toc8777"/>
      <w:r>
        <w:rPr>
          <w:rFonts w:hint="eastAsia"/>
        </w:rPr>
        <w:t>原接口说明：</w:t>
      </w:r>
      <w:bookmarkEnd w:id="38"/>
      <w:r>
        <w:t xml:space="preserve"> </w:t>
      </w:r>
    </w:p>
    <w:bookmarkEnd w:id="37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/api/product/spec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“id:":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"bigImg": “xxx”,</w:t>
            </w:r>
          </w:p>
          <w:p>
            <w:pPr>
              <w:ind w:firstLine="810" w:firstLineChars="4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"detail":[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{</w:t>
            </w:r>
          </w:p>
          <w:p>
            <w:pPr>
              <w:ind w:firstLine="1260" w:firstLineChars="7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"smallImg": “xxx”,</w:t>
            </w:r>
          </w:p>
          <w:p>
            <w:pPr>
              <w:ind w:firstLine="1260" w:firstLineChars="7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"intro": “xxx”,</w:t>
            </w:r>
          </w:p>
          <w:p>
            <w:pPr>
              <w:ind w:firstLine="1260" w:firstLineChars="7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"title":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}…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]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"title": “xxx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}…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id:产品id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bigImg:大标题图片路径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smallImg:小标题图片路径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intro:内容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title:标题文字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备注：前端versionId为26，/api/product/spec 对应到后台的url是/api/product/getSpec</w:t>
            </w:r>
          </w:p>
        </w:tc>
      </w:tr>
    </w:tbl>
    <w:p>
      <w:pPr>
        <w:pStyle w:val="4"/>
      </w:pPr>
      <w:bookmarkStart w:id="39" w:name="_Toc404"/>
      <w:r>
        <w:rPr>
          <w:rFonts w:hint="eastAsia"/>
        </w:rPr>
        <w:t>新接口说明：</w:t>
      </w:r>
      <w:bookmarkEnd w:id="39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/wpwl/product/getSpec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“id:":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"errMsg":"param is illegal",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"bigImg": “xxx”,</w:t>
            </w:r>
          </w:p>
          <w:p>
            <w:pPr>
              <w:ind w:firstLine="810" w:firstLineChars="4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 detail":[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{</w:t>
            </w:r>
          </w:p>
          <w:p>
            <w:pPr>
              <w:ind w:firstLine="1260" w:firstLineChars="7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"smallImg": “xxx”,</w:t>
            </w:r>
          </w:p>
          <w:p>
            <w:pPr>
              <w:ind w:firstLine="1260" w:firstLineChars="7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"intro": “xxx”,</w:t>
            </w:r>
          </w:p>
          <w:p>
            <w:pPr>
              <w:ind w:firstLine="1260" w:firstLineChars="7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"title":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}…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]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}…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id:产品id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bigImg:大标题图片路径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smallImg:小标题图片路径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intro:内容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title:标题文字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40" w:name="_Toc5633"/>
      <w:bookmarkStart w:id="41" w:name="_产品玩转/product/getPlay"/>
      <w:r>
        <w:rPr>
          <w:rFonts w:hint="eastAsia"/>
        </w:rPr>
        <w:t>6.产品玩转 /api/product/play</w:t>
      </w:r>
      <w:bookmarkEnd w:id="40"/>
    </w:p>
    <w:p>
      <w:pPr>
        <w:pStyle w:val="4"/>
      </w:pPr>
      <w:bookmarkStart w:id="42" w:name="_Toc22524"/>
      <w:r>
        <w:rPr>
          <w:rFonts w:hint="eastAsia"/>
        </w:rPr>
        <w:t>原接口说明：</w:t>
      </w:r>
      <w:bookmarkEnd w:id="42"/>
      <w:r>
        <w:t xml:space="preserve"> </w:t>
      </w:r>
    </w:p>
    <w:bookmarkEnd w:id="41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/api/product/getPlay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"id":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bookmarkStart w:id="43" w:name="OLE_LINK16"/>
            <w:bookmarkStart w:id="44" w:name="OLE_LINK15"/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bookmarkStart w:id="45" w:name="OLE_LINK31"/>
            <w:bookmarkStart w:id="46" w:name="OLE_LINK32"/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bookmarkEnd w:id="45"/>
          <w:bookmarkEnd w:id="46"/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2)失败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"errMsg":"找不到指定的产品，产品ID:xxx",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bookmarkEnd w:id="43"/>
          <w:bookmarkEnd w:id="44"/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3)失败3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"errMsg":"找不到指定的产品",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4)成功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47" w:name="OLE_LINK30"/>
            <w:bookmarkStart w:id="48" w:name="OLE_LINK29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"bigImg": “xxx”,</w:t>
            </w:r>
          </w:p>
          <w:p>
            <w:pPr>
              <w:ind w:firstLine="810" w:firstLineChars="4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"detail":[</w:t>
            </w:r>
          </w:p>
          <w:p>
            <w:pPr>
              <w:ind w:firstLine="1080" w:firstLineChars="6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1260" w:firstLineChars="7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"smallImg": “xxx”,</w:t>
            </w:r>
          </w:p>
          <w:p>
            <w:pPr>
              <w:ind w:firstLine="1260" w:firstLineChars="7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"intro": “xxx”,</w:t>
            </w:r>
          </w:p>
          <w:p>
            <w:pPr>
              <w:ind w:firstLine="1260" w:firstLineChars="7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"title": “xxx”</w:t>
            </w:r>
          </w:p>
          <w:p>
            <w:pPr>
              <w:ind w:firstLine="1080" w:firstLineChars="6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],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"title": “xxx  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}…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  <w:bookmarkEnd w:id="47"/>
            <w:bookmarkEnd w:id="4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id: 产品id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bigImg:大标题图片路径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smallImg:小标题图片路径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intro:内容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title:标题文字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备注：前端versionId为26，/api/product/play 对应到后台的url是/api/product/ getPlay</w:t>
            </w:r>
          </w:p>
        </w:tc>
      </w:tr>
    </w:tbl>
    <w:p>
      <w:pPr>
        <w:pStyle w:val="4"/>
      </w:pPr>
      <w:bookmarkStart w:id="49" w:name="_Toc4535"/>
      <w:r>
        <w:rPr>
          <w:rFonts w:hint="eastAsia"/>
        </w:rPr>
        <w:t>新接口说明：</w:t>
      </w:r>
      <w:bookmarkEnd w:id="49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/wpwl/product/getPlay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"id":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"errMsg":"param is illegal",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2)失败2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"errMsg":"找不到指定的产品，产品ID:xxx",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3)失败3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"errMsg":"找不到指定的产品",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"data":{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"list":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"bigImg": “xxx”,</w:t>
            </w:r>
          </w:p>
          <w:p>
            <w:pPr>
              <w:ind w:firstLine="810" w:firstLineChars="4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"detail":[</w:t>
            </w:r>
          </w:p>
          <w:p>
            <w:pPr>
              <w:ind w:firstLine="1080" w:firstLineChars="6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1260" w:firstLineChars="7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"smallImg": “xxx”,</w:t>
            </w:r>
          </w:p>
          <w:p>
            <w:pPr>
              <w:ind w:firstLine="1260" w:firstLineChars="7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"intro": “xxx”,</w:t>
            </w:r>
          </w:p>
          <w:p>
            <w:pPr>
              <w:ind w:firstLine="1260" w:firstLineChars="7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"title": “xxx”</w:t>
            </w:r>
          </w:p>
          <w:p>
            <w:pPr>
              <w:ind w:firstLine="1080" w:firstLineChars="6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],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"title": “xxx  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}…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id: 产品id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bigImg:大标题图片路径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smallImg:小标题图片路径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intro:内容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title:标题文字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50" w:name="_Toc11565"/>
      <w:bookmarkStart w:id="51" w:name="_获得活动门店信息/api/activity/getByProduct21"/>
      <w:r>
        <w:rPr>
          <w:rFonts w:hint="eastAsia"/>
        </w:rPr>
        <w:t>7.获得活动门店信息 /api/activity/getByProduct</w:t>
      </w:r>
      <w:bookmarkEnd w:id="50"/>
    </w:p>
    <w:p>
      <w:pPr>
        <w:pStyle w:val="4"/>
      </w:pPr>
      <w:bookmarkStart w:id="52" w:name="_Toc27083"/>
      <w:r>
        <w:rPr>
          <w:rFonts w:hint="eastAsia"/>
        </w:rPr>
        <w:t>原接口说明：</w:t>
      </w:r>
      <w:bookmarkEnd w:id="52"/>
    </w:p>
    <w:bookmarkEnd w:id="51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/api/activity/getByProduct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productId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6" w:author="wpwl-lyp" w:date="2016-06-06T09:19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“errCode”:1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"errMsg":"您所在的地区没有该产品的门店，请联系总部，服务电话为xxx,谢谢",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“data”:｛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    “serviceTel”:”xxxx”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3)失败3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“errCode”:1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"errMsg":"您所在的地区没有该产品的门店,谢谢",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rPr>
                <w:ins w:id="7" w:author="wpwl-lyp" w:date="2016-06-06T09:19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4)失败4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 "获取公司活动门店信息失败！",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）成功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"data":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"posId": xxx,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"name":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"tel":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"orgId": xxx,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"address":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keyWord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"businessHours":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"iconUrl":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“summary”: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xxx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ind w:firstLine="900" w:firstLineChars="500"/>
              <w:rPr>
                <w:ins w:id="8" w:author="wpwl-lyp" w:date="2016-06-06T09:25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abbr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xxx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ind w:firstLine="990" w:firstLineChars="550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53" w:name="OLE_LINK85"/>
            <w:bookmarkStart w:id="54" w:name="OLE_LINK83"/>
            <w:bookmarkStart w:id="55" w:name="OLE_LINK84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"activityIds": [</w:t>
            </w:r>
          </w:p>
          <w:p>
            <w:pPr>
              <w:ind w:firstLine="1170" w:firstLineChars="6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1170" w:firstLineChars="6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]</w:t>
            </w:r>
            <w:bookmarkEnd w:id="53"/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}… </w:t>
            </w:r>
            <w:bookmarkEnd w:id="54"/>
            <w:bookmarkEnd w:id="55"/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productId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province:省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city:市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county:县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town：镇(保留)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sign: (参见约定)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serviceTel 公司客服电话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summary: （最新一个活动）活动摘要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abbr: 公司简称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name：门店名称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tel：门店电话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address：门店地址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iconUrl：门店标识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keyWord：关键字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businessHours：营业时间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activityIds：活动id数组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备注：前端versionId为26，/api/activity/getByProduct 对应到后台的url是/api/activity/getByProduct22</w:t>
            </w:r>
          </w:p>
        </w:tc>
      </w:tr>
    </w:tbl>
    <w:p>
      <w:pPr>
        <w:pStyle w:val="4"/>
      </w:pPr>
      <w:bookmarkStart w:id="56" w:name="_Toc3106"/>
      <w:r>
        <w:rPr>
          <w:rFonts w:hint="eastAsia"/>
        </w:rPr>
        <w:t>新接口说明：</w:t>
      </w:r>
      <w:bookmarkEnd w:id="56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/wpwl/pos/getPosByProduct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productId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ajorEastAsia" w:hAnsiTheme="majorEastAsia" w:eastAsiaTheme="maj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“errCode”:1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"errMsg":"您所在的地区没有该产品的门店，请联系总部，服务电话为xxx,谢谢",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“data”:｛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“serviceTel”:”xxxx”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3)失败3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“errCode”:1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"errMsg":"您所在的地区没有该产品的门店,谢谢",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9" w:author="wpwl-lyp" w:date="2016-06-06T09:28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10" w:author="wpwl-lyp" w:date="2016-06-06T09:28:00Z"/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ins w:id="11" w:author="wpwl-lyp" w:date="2016-06-06T09:28:00Z"/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ins w:id="12" w:author="wpwl-lyp" w:date="2016-06-06T09:28:00Z"/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4)失败4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"获取公司活动门店信息失败！",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"data":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"list":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"posId": xxx,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"name":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"tel":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"address":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keyword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"businessHours":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"iconUrl":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“summary”: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xxx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ind w:firstLine="900" w:firstLineChars="500"/>
              <w:rPr>
                <w:ins w:id="13" w:author="wpwl-lyp" w:date="2016-06-06T09:25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abbr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xxx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"activityIds": [</w:t>
            </w:r>
          </w:p>
          <w:p>
            <w:pPr>
              <w:ind w:firstLine="1170" w:firstLineChars="6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1170" w:firstLineChars="6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}…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productId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province:省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city:市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county:县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town：镇(保留)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sign: (参见约定)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ins w:id="14" w:author="wpwl-lyp" w:date="2016-06-06T09:31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serviceTel 公司客服电话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summary: （最新一个活动）活动摘要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abbr: 公司简称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posId:门店id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name：门店名称</w:t>
            </w:r>
          </w:p>
          <w:p>
            <w:pPr>
              <w:rPr>
                <w:del w:id="15" w:author="wpwl-lyp" w:date="2016-06-28T10:30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tel：门店电话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address：门店地址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iconUrl：门店标识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keyword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：关键字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businessHours：营业时间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activityIds：活动id数组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57" w:name="_Toc19706"/>
      <w:bookmarkStart w:id="58" w:name="_品类列表/category/list"/>
      <w:r>
        <w:rPr>
          <w:rFonts w:hint="eastAsia"/>
        </w:rPr>
        <w:t>8.品类列表 /api/category/list</w:t>
      </w:r>
      <w:bookmarkEnd w:id="57"/>
    </w:p>
    <w:p>
      <w:pPr>
        <w:pStyle w:val="4"/>
      </w:pPr>
      <w:bookmarkStart w:id="59" w:name="_Toc16781"/>
      <w:r>
        <w:rPr>
          <w:rFonts w:hint="eastAsia"/>
        </w:rPr>
        <w:t>原接口说明：</w:t>
      </w:r>
      <w:bookmarkEnd w:id="59"/>
    </w:p>
    <w:bookmarkEnd w:id="58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highlight w:val="white"/>
              </w:rPr>
              <w:t>category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highlight w:val="white"/>
              </w:rPr>
              <w:t>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ins w:id="16" w:author="wpwl-lyp" w:date="2016-06-06T09:33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"brandId": “xxx”，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sign”: ”xxx”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获取品类信息失败！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"data":{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"size":xxx,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"list":[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{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"categoryId" : "xxx",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color w:val="00B050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"showOrder" : xxx,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"categoryName" : "xxx"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}...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]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</w:t>
            </w:r>
            <w:bookmarkStart w:id="60" w:name="OLE_LINK52"/>
            <w:bookmarkStart w:id="61" w:name="OLE_LINK51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true</w:t>
            </w:r>
            <w:bookmarkEnd w:id="60"/>
            <w:bookmarkEnd w:id="61"/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ins w:id="17" w:author="wpwl-lyp" w:date="2016-06-06T09:33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brandId：品牌id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sign: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categoryId:品类id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categoryName:品类名称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showOrder: 显示顺序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pStyle w:val="4"/>
      </w:pPr>
      <w:bookmarkStart w:id="62" w:name="_Toc29294"/>
      <w:r>
        <w:rPr>
          <w:rFonts w:hint="eastAsia"/>
        </w:rPr>
        <w:t>新接口说明：</w:t>
      </w:r>
      <w:bookmarkEnd w:id="62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/wpwl/category/list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ins w:id="18" w:author="wpwl-lyp" w:date="2016-06-06T09:36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"brandId": “xxx”，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ins w:id="19" w:author="wpwl-lyp" w:date="2016-06-06T09:36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sign”: ”xxx”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获取品类信息失败！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2)成功{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"data":{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"list":[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{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"categoryId" : "xxx",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"categoryName" : "xxx"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}...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]</w:t>
            </w:r>
          </w:p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ins w:id="20" w:author="wpwl-lyp" w:date="2016-06-06T09:36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brandId：品牌id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sign: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categoryId:品类id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categoryName:品类名称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63" w:name="_Toc22570"/>
      <w:bookmarkStart w:id="64" w:name="_产品模糊查询/product/searchByPage"/>
      <w:r>
        <w:rPr>
          <w:rFonts w:hint="eastAsia"/>
        </w:rPr>
        <w:t>9.产品模糊查询 /api/product/searchByPage</w:t>
      </w:r>
      <w:bookmarkEnd w:id="63"/>
    </w:p>
    <w:p>
      <w:pPr>
        <w:pStyle w:val="4"/>
      </w:pPr>
      <w:bookmarkStart w:id="65" w:name="_Toc4429"/>
      <w:r>
        <w:rPr>
          <w:rFonts w:hint="eastAsia"/>
        </w:rPr>
        <w:t>原接口说明：</w:t>
      </w:r>
      <w:bookmarkEnd w:id="65"/>
    </w:p>
    <w:bookmarkEnd w:id="64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/api/product/searchByPage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“brandId": “xxx”,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"categoryId": “xxx”,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bookmarkStart w:id="66" w:name="OLE_LINK3"/>
            <w:bookmarkStart w:id="67" w:name="OLE_LINK4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keyword</w:t>
            </w:r>
            <w:bookmarkEnd w:id="66"/>
            <w:bookmarkEnd w:id="67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“xxx”,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"pageIndex": “xxx”,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"pageSize 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21" w:author="wpwl-lyp" w:date="2016-06-06T09:40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errCode”:1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22" w:author="wpwl-lyp" w:date="2016-06-06T09:41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“errCode”:2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"errMsg":"没有查询到产品数据！",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3)失败3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"errMsg":"没有查询到产品数据！",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"data":{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"list":[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"productId":"xxx",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"productName":"xxx",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"standard":"xxx",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"iconUrl":"xxx"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"size":"xxx",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"total":"xxx"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tabs>
                <w:tab w:val="left" w:pos="765"/>
              </w:tabs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brandId: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品牌id(可选)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categoryId: 品类id(可选)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keyword:产品名称或产品规格，模糊匹配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pageIndex:当前页码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pageSize: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每页记录数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68" w:name="OLE_LINK18"/>
            <w:bookmarkStart w:id="69" w:name="OLE_LINK17"/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productId: 产品id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productName: 产品名称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standard:产品规格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iconUrl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:产品图片路径</w:t>
            </w:r>
            <w:bookmarkEnd w:id="68"/>
            <w:bookmarkEnd w:id="6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pStyle w:val="4"/>
      </w:pPr>
      <w:bookmarkStart w:id="70" w:name="_Toc27794"/>
      <w:r>
        <w:rPr>
          <w:rFonts w:hint="eastAsia"/>
        </w:rPr>
        <w:t>新接口说明：</w:t>
      </w:r>
      <w:bookmarkEnd w:id="70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/wpwl/product/searchByPage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“brandId": “xxx”,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"categoryId": “xxx”,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“keyword": “xxx”,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"pageIndex": “xxx”,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"pageSize 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rPr>
                <w:ins w:id="23" w:author="wpwl-lyp" w:date="2016-06-06T09:43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errCode”:1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"errMsg":"param is illegal",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ins w:id="24" w:author="wpwl-lyp" w:date="2016-06-06T09:42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2)失败2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“errCode”:2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"errMsg":"没有查询到产品数据！",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3）失败3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"errMsg":"没有查询到产品数据！",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3)成功{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"data":{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"list":[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"productId":"xxx",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"productName":"xxx",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"standard":"xxx",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"iconUrl":"xxx"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"total":"xxx"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tabs>
                <w:tab w:val="left" w:pos="765"/>
              </w:tabs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brandId: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品牌id(可选)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categoryId: 品类id(可选)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keyword:产品名称或产品规格，模糊匹配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pageIndex:当前页码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pageSize: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每页记录数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productId: 产品id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productName: 产品名称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standard:产品规格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iconUrl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:产品图片路径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71" w:name="_Toc13735"/>
      <w:bookmarkStart w:id="72" w:name="_产品防伪详情/category/getAntifakeContent"/>
      <w:r>
        <w:rPr>
          <w:rFonts w:hint="eastAsia"/>
        </w:rPr>
        <w:t>10.产品防伪详情 /api/category/getAntifakeContent</w:t>
      </w:r>
      <w:bookmarkEnd w:id="71"/>
    </w:p>
    <w:p>
      <w:pPr>
        <w:pStyle w:val="4"/>
      </w:pPr>
      <w:bookmarkStart w:id="73" w:name="_Toc15597"/>
      <w:r>
        <w:rPr>
          <w:rFonts w:hint="eastAsia"/>
        </w:rPr>
        <w:t>原接口说明：</w:t>
      </w:r>
      <w:bookmarkEnd w:id="73"/>
    </w:p>
    <w:bookmarkEnd w:id="72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/api/category/getAntifakeContent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"productId": “xxx”,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 "获取产品防伪信息失败！",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"data":</w:t>
            </w:r>
          </w:p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74" w:name="OLE_LINK7"/>
            <w:bookmarkStart w:id="75" w:name="OLE_LINK8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"list":</w:t>
            </w:r>
            <w:bookmarkEnd w:id="74"/>
            <w:bookmarkEnd w:id="75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"pageIndex":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"intro":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"smallImg":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"title": “xxx”,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}…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"size"：“xxx”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ins w:id="25" w:author="wpwl-lyp" w:date="2016-06-06T09:46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productId: 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sign: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pageIndex：步骤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intro：内容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smallImg：图片路径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title：标题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pStyle w:val="4"/>
      </w:pPr>
      <w:bookmarkStart w:id="76" w:name="_Toc26104"/>
      <w:r>
        <w:rPr>
          <w:rFonts w:hint="eastAsia"/>
        </w:rPr>
        <w:t>新接口说明：</w:t>
      </w:r>
      <w:bookmarkEnd w:id="76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/wpwl/category/getAntifakeContent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"productId": “xxx”,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 "获取产品防伪信息失败！",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"data":</w:t>
            </w:r>
          </w:p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"list":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"pageIndex":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"intro":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"smallImg":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"title": “xxx”,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}… 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ins w:id="26" w:author="wpwl-lyp" w:date="2016-06-06T09:47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productId: 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sign: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pageIndex：步骤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intro：内容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smallImg：图片路径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title：标题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77" w:name="_Toc15091"/>
      <w:r>
        <w:rPr>
          <w:rFonts w:hint="eastAsia"/>
        </w:rPr>
        <w:t>11.根据文字内容搜寻宝贝信息 /api/product/search</w:t>
      </w:r>
      <w:bookmarkEnd w:id="77"/>
    </w:p>
    <w:p>
      <w:pPr>
        <w:pStyle w:val="4"/>
        <w:rPr>
          <w:color w:val="00B050"/>
          <w:shd w:val="pct10" w:color="auto" w:fill="FFFFFF"/>
        </w:rPr>
      </w:pPr>
      <w:bookmarkStart w:id="78" w:name="_Toc26009"/>
      <w:r>
        <w:rPr>
          <w:rFonts w:hint="eastAsia"/>
        </w:rPr>
        <w:t>原接口说明：</w:t>
      </w:r>
      <w:bookmarkEnd w:id="78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/api/product/search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"name":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"根据条件查询不到相关的产品！"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"data":[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"productId":"xxx",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"productName":"xxx",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"standard":"xxx",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"iconUrl":"xxx",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"productUrls":[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name:产品名称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productId: 产品id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productName: 产品名称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standard:产品规格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iconUrl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:产品小图标路径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productUrls:产品图片，多个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备注：不建议使用</w:t>
            </w:r>
          </w:p>
        </w:tc>
      </w:tr>
    </w:tbl>
    <w:p>
      <w:pPr>
        <w:pStyle w:val="4"/>
      </w:pPr>
      <w:bookmarkStart w:id="79" w:name="_Toc23315"/>
      <w:r>
        <w:rPr>
          <w:rFonts w:hint="eastAsia"/>
        </w:rPr>
        <w:t>新接口说明：</w:t>
      </w:r>
      <w:bookmarkEnd w:id="79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/wpwl/product/search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"name":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"根据条件查询不到相关的产品！"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"data":{</w:t>
            </w:r>
          </w:p>
          <w:p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"list":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"productId":"xxx",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"productName":"xxx",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"standard":"xxx",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"iconUrl":"xxx",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"productUrls":[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name:产品名称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productId: 产品id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productName: 产品名称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standard:产品规格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iconUrl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:产品小图标路径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productUrls:产品图片，多个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备注：不建议使用(扫描标签失败后才调用这个接口)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80" w:name="_Toc978"/>
      <w:bookmarkStart w:id="81" w:name="_产品验伪/verify/verify2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12.产品验伪 /api/verify</w:t>
      </w:r>
      <w:bookmarkEnd w:id="80"/>
    </w:p>
    <w:p>
      <w:pPr>
        <w:pStyle w:val="4"/>
      </w:pPr>
      <w:bookmarkStart w:id="82" w:name="_Toc29119"/>
      <w:r>
        <w:rPr>
          <w:rFonts w:hint="eastAsia"/>
        </w:rPr>
        <w:t>原接口说明：</w:t>
      </w:r>
      <w:bookmarkEnd w:id="82"/>
    </w:p>
    <w:bookmarkEnd w:id="81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highlight w:val="white"/>
              </w:rPr>
              <w:t>verify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"serialNo": “xxx”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"codes":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"transCode":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"coordinates":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"position":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"province":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"city":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"county":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"road":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"town":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"deviceUUID": “xxx”，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"appType": “xxx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"clientOs":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"clientVersion ": “xxx”，</w:t>
            </w:r>
          </w:p>
          <w:p>
            <w:pPr>
              <w:ind w:firstLine="90" w:firstLineChars="50"/>
              <w:rPr>
                <w:ins w:id="27" w:author="wpwl-lyp" w:date="2016-06-01T17:07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“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userId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”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: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”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xxx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bookmarkStart w:id="83" w:name="OLE_LINK46"/>
            <w:bookmarkStart w:id="84" w:name="OLE_LINK45"/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"errMsg":"标签序号错误",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28" w:author="wpwl-lyp" w:date="2016-06-06T11:32:00Z"/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bookmarkEnd w:id="83"/>
          <w:bookmarkEnd w:id="84"/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"errMsg":"标签验证错误",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29" w:author="wpwl-lyp" w:date="2016-06-06T11:33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3)29*29星耀标签： 根据不同的类型进行不同的标签处理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1）&gt;LED标签，4颗灯（serial type : 5）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失败1：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"errMsg":"该商品为正品，但无商品信息!",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失败2：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"errMsg":"该产品有可能非正常渠道生产，购买时请认真甄别，谢谢!",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成功1 --- 橙姑娘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“isProductSelled”：1,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“productSellStatus”：0/1,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“productSellDate”：“yyyy-MM-dd”,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(当且仅当productSellStatus为1时才存在)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成功2 – 其他公司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“isProductSelled”：0,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2）&gt; LED标签测试  LED标签测试代码，4颗灯，serialNo为00 （serial type : 2）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"errMsg":"扫描失败",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3）&gt; LCD液晶码标签 -- 帅丰（serial type : 1）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失败1：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"errMsg":"扫描失败，请重新扫描，谢谢!",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失败2：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"errMsg":"该型号产品出厂时，标签未登记!",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失败3：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"errMsg":"该产品有可能非正常渠道生产，购买时请认真甄别，谢谢!",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失败4：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“errCode”:1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"errMsg":"该商品为正品，但无商品信息!",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成功1： -- 根据产品规格码standard验伪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“bind_id”:”xxx”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成功2： -- 根据物流码transCode验伪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4）&gt; 液晶码 – 北京（serial type : 3）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失败1：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"errMsg":"该产品有可能非正常渠道生产，购买时请认真甄别，谢谢!",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失败2：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"errMsg":"该型号产品出厂时，标签未登记!",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“isProductSaled”: 0/1,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“productSaleDate”: “yyyy-MM-dd HH:mm:ss”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“productSalePos”: “xxx”,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5）&gt; LED标签，时间类型 （serial type : 6）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失败1：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"errMsg":"该产品有可能非正常渠道生产，购买时请认真甄别，谢谢!",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失败2：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"errMsg":"该型号产品出厂时，标签未登记!",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“isProductSaled”: 0/1,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“productSaleDate”: “yyyy-MM-dd HH:mm:ss”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“productSalePos”: “xxx”,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“productVerifyTimes”:”xxx”,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6）&gt; 静态标签测试（serial type : 4）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“errCode”:1,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"errMsg":"该商品为正品，但无商品信息!",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7）&gt; 静态标签 – 种子加密 &amp; 静态标签 – 1#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 serial type : 7 &amp; 9 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“errCode”:1,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"errMsg":"该商品为正品，但无商品信息!",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成功1 --- 橙姑娘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“isProductSelled”：1,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“productSellStatus”：0/1,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“productSellDate”：“yyyy-MM-dd”,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(当且仅当productSellStatus为1时才存在)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成功2 – 其他公司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“isProductSelled”：0,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4）29*58黑粉标签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“errCode”:1,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"errMsg":"该商品为正品，但无商品信息!",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成功1 --- 橙姑娘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“isProductSelled”：1,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“productSellStatus”：0/1,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“productSellDate”：“yyyy-MM-dd”,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(当且仅当productSellStatus为1时才存在)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成功2 – 其他公司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“isProductSelled”：0,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serialNo:硬件编码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codes：动态编码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transCode：物流码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coordinates：坐标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position：地址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province：省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city：市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county：区县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road:街道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town:镇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clientOs：客户端的手机操作系统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clientVersion：客户端APP版本号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deviceUUID:设备id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appType：app类型，1-ios正品控,2-ios售后管家,3-android 正品控,4-android 售后管家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userId: 用户id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productId:产品id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productName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: 产品名称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standard</w:t>
            </w:r>
            <w:bookmarkStart w:id="85" w:name="OLE_LINK42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</w:t>
            </w:r>
            <w:bookmarkStart w:id="86" w:name="OLE_LINK41"/>
            <w:bookmarkStart w:id="87" w:name="OLE_LINK40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  <w:bookmarkEnd w:id="85"/>
            <w:bookmarkEnd w:id="86"/>
            <w:bookmarkEnd w:id="87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产品规格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bindId: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商品id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brandName: 品牌名称</w:t>
            </w:r>
          </w:p>
          <w:p>
            <w:pPr>
              <w:rPr>
                <w:del w:id="30" w:author="wpwl-lyp" w:date="2016-06-06T10:04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productUrls":产品图片，多个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produceDate: 生产日期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params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: 产品规格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featureDesc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: 产品描述</w:t>
            </w:r>
          </w:p>
          <w:p>
            <w:pPr>
              <w:rPr>
                <w:ins w:id="31" w:author="wpwl-lyp" w:date="2016-06-06T13:07:00Z"/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isProductSelled： APP端是否需要显示销售状态，1 -- 橙姑娘，0 – 其他公司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productSellStatus：商品销售状态，1 –- 已售出，0 –- 未售出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productSellDate：商品售出日期，当且仅当productSellStatus=1时，才有这一项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isProductSaled: 销售状态，0 – 未售出 ，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 – 已售出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productSaleDate：销售日期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productSalePos：销售门店地址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ins w:id="32" w:author="wpwl-lyp" w:date="2016-06-06T14:20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productVerifyTimes: 售后验证次数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备注:</w:t>
            </w: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1.前端versionId为26，/api/verify 对应到后台的url是/api/verify26</w:t>
            </w:r>
          </w:p>
          <w:p>
            <w:pPr>
              <w:pStyle w:val="7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b/>
                <w:color w:val="953735" w:themeColor="accent2" w:themeShade="BF"/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若是LCD,则需传入动态编码codes 以及 物流码 transCode 这两个参数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而若只是LED，则只需要传入 物流码 transCode 这个参数</w:t>
            </w:r>
          </w:p>
          <w:p>
            <w:pPr>
              <w:pStyle w:val="7"/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3.重构前，该接口</w:t>
            </w:r>
            <w:r>
              <w:t>涉及到三种标签：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（1）29*29星耀标签，serial type:7</w:t>
            </w:r>
          </w:p>
          <w:p>
            <w:pPr>
              <w:pStyle w:val="7"/>
            </w:pPr>
            <w:r>
              <w:rPr>
                <w:rFonts w:hint="eastAsia"/>
              </w:rPr>
              <w:t>（2）29*58 黑粉标签</w:t>
            </w:r>
          </w:p>
          <w:p>
            <w:r>
              <w:rPr>
                <w:rFonts w:hint="eastAsia"/>
              </w:rPr>
              <w:t>（3）LCD帅丰标签，serial type:1（需要部署到Linux的环境下才能测，由于该标签的种子是基于Linux进行加密的）</w:t>
            </w:r>
          </w:p>
        </w:tc>
      </w:tr>
    </w:tbl>
    <w:p>
      <w:pPr>
        <w:pStyle w:val="4"/>
      </w:pPr>
      <w:bookmarkStart w:id="88" w:name="_Toc9327"/>
      <w:r>
        <w:rPr>
          <w:rFonts w:hint="eastAsia"/>
        </w:rPr>
        <w:t>新接口说明：</w:t>
      </w:r>
      <w:bookmarkEnd w:id="88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/wpwl/verify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"labelCode":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"codes":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"transCode":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"longitude":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"latitude":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"province":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"city":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"county":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"road":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"town":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"clientOs":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"deviceUUID": “xxx”，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"appType": “xxx”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"clientVersion ": “xxx”，</w:t>
            </w:r>
          </w:p>
          <w:p>
            <w:pPr>
              <w:ind w:firstLine="90" w:firstLineChars="50"/>
              <w:rPr>
                <w:ins w:id="33" w:author="wpwl-lyp" w:date="2016-06-01T17:07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“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userId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”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: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”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xxx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"errMsg":"标签序号错误",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34" w:author="wpwl-lyp" w:date="2016-06-06T15:21:00Z"/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del w:id="35" w:author="wpwl-lyp" w:date="2016-06-06T15:21:00Z"/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"errMsg":"标签验证错误",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36" w:author="wpwl-lyp" w:date="2016-06-06T15:21:00Z"/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ins w:id="37" w:author="wpwl-lyp" w:date="2016-06-06T15:23:00Z"/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3) 29*29星耀标签：根据不同的类型进行不同的标签处理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1）&gt;LED标签，4颗灯 （serial type : 5）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失败1：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"errMsg":"该商品为正品，但无商品信息!",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失败2：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"errMsg":"该产品有可能非正常渠道生产，购买时请认真甄别，谢谢!",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成功1 --- 橙姑娘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“isProductSelled”：1,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“productSellStatus”：0/1,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“productSellDate”：“yyyy-MM-dd”,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(当且仅当productSellStatus为1时才存在)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“valueName”:”4L塑瓶”,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成功2 – 其他公司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“isProductSelled”：0,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“valueName”:”4L塑瓶”,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2）&gt; LED标签测试  LED标签测试代码，4颗灯，serialNo为00 （serial type : 2）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"errMsg":"扫描失败",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“valueName”:”4L塑瓶”,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3）&gt; LCD液晶码标签 -- 帅丰 （serial type : 1）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失败1：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"errMsg":"扫描失败，请重新扫描，谢谢!",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失败2：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"errMsg":"该型号产品出厂时，标签未登记!",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失败3：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"errMsg":"该产品有可能非正常渠道生产，购买时请认真甄别，谢谢!",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失败4：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"errMsg":"该商品为正品，但无商品信息!",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成功1： -- 根据产品规格码standard验伪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“bind_id”:”xxx”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“valueName”:”4L塑瓶”,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成功2： -- 根据物流码transCode验伪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“valueName”:”4L塑瓶”,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4）&gt; 液晶码 – 北京 （serial type : 3）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失败1：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"errMsg":"该产品有可能非正常渠道生产，购买时请认真甄别，谢谢!",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失败2：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"errMsg":"该型号产品出厂时，标签未登记!",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“isProductSaled”: 0/1,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“productSaleDate”: “yyyy-MM-dd HH:mm:ss”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“productSalePos”: “xxx”,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“valueName”:”4L塑瓶”,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5）&gt; LED标签，时间类型 （serial type : 6）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失败1：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"errMsg":"该产品有可能非正常渠道生产，购买时请认真甄别，谢谢!",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失败2：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"errMsg":"该型号产品出厂时，标签未登记!",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“isProductSaled”: 0/1,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“productSaleDate”: “yyyy-MM-dd HH:mm:ss”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“productSalePos”: “xxx”,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“productVerifyTimes”:”xxx”,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“valueName”:”4L塑瓶”,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6）&gt; 静态标签测试 （serial type : 4）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“errCode”:1,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"errMsg":"该商品为正品，但无商品信息!",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“valueName”:”4L塑瓶”,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7）&gt; 静态标签 – 种子加密 &amp; 静态标签 – 1#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 serial type : 7 &amp; 9 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“errCode”:1,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"errMsg":"该商品为正品，但无商品信息!",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成功1 --- 橙姑娘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“isProductSelled”：1,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“productSellStatus”：0/1,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“productSellDate”：“yyyy-MM-dd”,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(当且仅当productSellStatus为1时才存在)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“valueName”:”4L塑瓶”,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成功2 – 其他公司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“isProductSelled”：0,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“valueName”:”4L塑瓶”,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4）29*58黑粉标签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“errCode”:1,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"errMsg":"该商品为正品，但无商品信息!",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成功1 --- 橙姑娘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“isProductSelled”：1,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“productSellStatus”：0/1,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“productSellDate”：“yyyy-MM-dd”,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(当且仅当productSellStatus为1时才存在)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“valueName”:”4L塑瓶”,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成功2 – 其他公司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“data”:｛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"productId":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"productName":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"bindId":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"brandName":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"standard":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"productUrls":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"produceDate": 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"featureDesc" 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“isProductSelled”：0,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"params" 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"list" 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"value" : "4L塑瓶",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“valueName”:”4L塑瓶”,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"name" : "规格",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"showOrder" : "5",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"type" : "2"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labelCode:硬件编码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codes：动态编码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transCode：物流码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longitude：经度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latitude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：纬度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position：地址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province：省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city：市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county：区县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road:街道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town:镇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clientOs：客户端的手机操作系统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clientVersion：客户端APP版本号系统版本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deviceUUID:设备id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appType：app类型，1-ios正品控,2-ios售后管家,3-android 正品控,4-android 售后管家app类型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userId: 用户Id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productId:产品id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productName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: 产品名称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standard: 产品规格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bindId: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商品id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brandName: 品牌名称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productUrls":产品图片，多个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produceDate: 生产日期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params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: 产品规格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featureDesc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: 产品描述</w:t>
            </w:r>
          </w:p>
          <w:p>
            <w:pPr>
              <w:rPr>
                <w:ins w:id="38" w:author="wpwl-lyp" w:date="2016-06-06T15:24:00Z"/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ins w:id="39" w:author="wpwl-lyp" w:date="2016-06-06T15:24:00Z"/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isProductSelled： APP端是否需要显示销售状态，1 -- 橙姑娘，0 – 其他公司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productSellStatus：商品销售状态，1 –- 已售出，0 –- 未售出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productSellDate：商品售出日期，当且仅当productSellStatus=1时，才有这一项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isProductSaled: 销售状态，0 – 未售出 ，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 – 已售出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productSaleDate：销售日期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productSalePos：销售门店地址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productVerifyTimes: 售后验证次数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r>
              <w:rPr>
                <w:rFonts w:hint="eastAsia"/>
              </w:rPr>
              <w:t>1.前端versionId为27，/api/verify 对应到后台的url是/api/verify27</w:t>
            </w:r>
          </w:p>
          <w:p>
            <w:pPr>
              <w:pStyle w:val="7"/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2.重构前，该接口</w:t>
            </w:r>
            <w:r>
              <w:t>涉及到三种标签：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（1）29*29星耀标签，serial type:7</w:t>
            </w:r>
          </w:p>
          <w:p>
            <w:pPr>
              <w:pStyle w:val="7"/>
            </w:pPr>
            <w:r>
              <w:rPr>
                <w:rFonts w:hint="eastAsia"/>
              </w:rPr>
              <w:t>（2）29*58 黑粉标签</w:t>
            </w:r>
          </w:p>
          <w:p>
            <w:r>
              <w:rPr>
                <w:rFonts w:hint="eastAsia"/>
              </w:rPr>
              <w:t>（3）LCD帅丰标签，serial type:1（需要部署到Linux的环境下才能测，由于该标签的种子是基于Linux进行加密的）</w:t>
            </w:r>
          </w:p>
          <w:p>
            <w:pPr>
              <w:pStyle w:val="7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b/>
                <w:color w:val="953735" w:themeColor="accent2" w:themeShade="BF"/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若是LCD,则需传入动态编码codes 以及 物流码 transCode 这两个参数</w:t>
            </w:r>
          </w:p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而若只是LED，则只需要传入 物流码 transCode 这个参数</w:t>
            </w:r>
          </w:p>
          <w:p>
            <w:r>
              <w:rPr>
                <w:rFonts w:hint="eastAsia"/>
              </w:rPr>
              <w:t>4.</w:t>
            </w:r>
            <w:r>
              <w:rPr>
                <w:rFonts w:hint="eastAsia"/>
                <w:b/>
                <w:color w:val="7030A0"/>
                <w:shd w:val="pct10" w:color="auto" w:fill="FFFFFF"/>
              </w:rPr>
              <w:t>APP端以及后台对于标签的分类不一致，需统一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5.</w:t>
            </w:r>
            <w:r>
              <w:rPr>
                <w:rFonts w:hint="eastAsia" w:asciiTheme="minorEastAsia" w:hAnsiTheme="minorEastAsia" w:cstheme="minorEastAsia"/>
                <w:b/>
                <w:color w:val="FF0000"/>
                <w:sz w:val="18"/>
                <w:szCs w:val="18"/>
                <w:shd w:val="pct10" w:color="auto" w:fill="FFFFFF"/>
              </w:rPr>
              <w:t>重构后，只有在扫描LCD以及LED的时候APP端才会调用这个接口进行验证，而星耀小标签以及黑粉长标签直接在APP端进行验证，而无需在后台验证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6.</w:t>
            </w:r>
            <w:r>
              <w:rPr>
                <w:rFonts w:hint="eastAsia" w:asciiTheme="minorEastAsia" w:hAnsiTheme="minorEastAsia" w:cstheme="minorEastAsia"/>
                <w:b/>
                <w:color w:val="0070C0"/>
                <w:sz w:val="18"/>
                <w:szCs w:val="18"/>
                <w:shd w:val="pct10" w:color="auto" w:fill="FFFFFF"/>
              </w:rPr>
              <w:t>关于标签验证的基本过程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(1)</w:t>
            </w:r>
            <w:r>
              <w:rPr>
                <w:rFonts w:hint="eastAsia" w:asciiTheme="minorEastAsia" w:hAnsiTheme="minorEastAsia" w:cstheme="minorEastAsia"/>
                <w:b/>
                <w:color w:val="00B050"/>
                <w:sz w:val="18"/>
                <w:szCs w:val="18"/>
                <w:shd w:val="pct10" w:color="auto" w:fill="FFFFFF"/>
              </w:rPr>
              <w:t>星耀小标签以及黑粉长标签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/wpwl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/serialBlock/getSeedBlock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或者 /wpwl/getSeedsStar  ---&gt; APP端验证 ---&gt; 验证成功后，调用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/wpwl/product/productGoodsInfo，获取商品信息以及产品信息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(2)</w:t>
            </w:r>
            <w:r>
              <w:rPr>
                <w:rFonts w:hint="eastAsia" w:asciiTheme="minorEastAsia" w:hAnsiTheme="minorEastAsia" w:cstheme="minorEastAsia"/>
                <w:b/>
                <w:color w:val="00B050"/>
                <w:sz w:val="18"/>
                <w:szCs w:val="18"/>
                <w:shd w:val="pct10" w:color="auto" w:fill="FFFFFF"/>
              </w:rPr>
              <w:t>LCD以及LED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/wpwl/verify ,后台验证 ---&gt;验证成功后，调用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/wpwl/product/productGoodsInfo，获取商品信息以及产品信息</w:t>
            </w:r>
          </w:p>
          <w:p>
            <w:pPr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b/>
                <w:color w:val="000000" w:themeColor="text1"/>
                <w:sz w:val="18"/>
                <w:szCs w:val="18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(由于这两种标签还基于Linux加密的，若要调试只能在Linux下才能进行，window下不能进行)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89" w:name="_Toc14378"/>
      <w:bookmarkStart w:id="90" w:name="_获得指定活动详情/api/activity/getByPos"/>
      <w:r>
        <w:rPr>
          <w:rFonts w:hint="eastAsia"/>
        </w:rPr>
        <w:t>13.获得指定活动详情 /api/activity/getByPos</w:t>
      </w:r>
      <w:bookmarkEnd w:id="89"/>
    </w:p>
    <w:p>
      <w:pPr>
        <w:pStyle w:val="4"/>
      </w:pPr>
      <w:bookmarkStart w:id="91" w:name="_Toc22020"/>
      <w:r>
        <w:rPr>
          <w:rFonts w:hint="eastAsia"/>
        </w:rPr>
        <w:t>原接口说明：</w:t>
      </w:r>
      <w:bookmarkEnd w:id="91"/>
    </w:p>
    <w:bookmarkEnd w:id="90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/api/activity/getByPos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"posId":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 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param is illegal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"获取活动详细信息失败！",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40" w:author="wpwl-lyp" w:date="2016-06-06T15:54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data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"activityId":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”xxx”</w:t>
            </w:r>
          </w:p>
          <w:p>
            <w:pPr>
              <w:autoSpaceDE w:val="0"/>
              <w:autoSpaceDN w:val="0"/>
              <w:adjustRightInd w:val="0"/>
              <w:ind w:firstLine="720" w:firstLineChars="400"/>
              <w:jc w:val="left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"heading":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”xxx”,</w:t>
            </w:r>
          </w:p>
          <w:p>
            <w:pPr>
              <w:autoSpaceDE w:val="0"/>
              <w:autoSpaceDN w:val="0"/>
              <w:adjustRightInd w:val="0"/>
              <w:ind w:firstLine="720" w:firstLineChars="4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"summary":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”xxx”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 }...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success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posId: 门店id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activityId:活动id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heading：标题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summary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：活动说明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pStyle w:val="4"/>
      </w:pPr>
      <w:bookmarkStart w:id="92" w:name="_Toc7174"/>
      <w:r>
        <w:rPr>
          <w:rFonts w:hint="eastAsia"/>
        </w:rPr>
        <w:t>新接口说明：</w:t>
      </w:r>
      <w:bookmarkEnd w:id="92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/wpwl/activity/getByPos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"posId":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param is illegal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"获取活动详细信息失败！",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41" w:author="wpwl-lyp" w:date="2016-06-06T15:56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3）成功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"data":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"list"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"activityId": ”xxx”，</w:t>
            </w:r>
          </w:p>
          <w:p>
            <w:pPr>
              <w:ind w:firstLine="630" w:firstLineChars="350"/>
              <w:rPr>
                <w:ins w:id="42" w:author="wpwl-lyp" w:date="2016-06-02T09:35:00Z"/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"title": "xxx"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ind w:firstLine="630" w:firstLineChars="3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"summary": ”xxx”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}...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posId: 门店id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activityId:活动id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title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：标题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summary：活动说明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93" w:name="_Toc11074"/>
      <w:bookmarkStart w:id="94" w:name="_获得活动产品信息/api/activity/getProducts"/>
      <w:r>
        <w:rPr>
          <w:rFonts w:hint="eastAsia"/>
        </w:rPr>
        <w:t>14.获得活动产品信息 /api/activity/getProducts</w:t>
      </w:r>
      <w:bookmarkEnd w:id="93"/>
    </w:p>
    <w:p>
      <w:pPr>
        <w:pStyle w:val="4"/>
      </w:pPr>
      <w:bookmarkStart w:id="95" w:name="_Toc23030"/>
      <w:r>
        <w:rPr>
          <w:rFonts w:hint="eastAsia"/>
        </w:rPr>
        <w:t>原接口说明：</w:t>
      </w:r>
      <w:bookmarkEnd w:id="95"/>
    </w:p>
    <w:bookmarkEnd w:id="94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/api/activity/getProducts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"activityId": “xxx”,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 "获取门店活动产品信息失败！",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"data":</w:t>
            </w:r>
          </w:p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heading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”xxx”</w:t>
            </w:r>
          </w:p>
          <w:p>
            <w:pPr>
              <w:autoSpaceDE w:val="0"/>
              <w:autoSpaceDN w:val="0"/>
              <w:adjustRightInd w:val="0"/>
              <w:ind w:firstLine="810" w:firstLineChars="4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content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”xxx”,</w:t>
            </w:r>
          </w:p>
          <w:p>
            <w:pPr>
              <w:autoSpaceDE w:val="0"/>
              <w:autoSpaceDN w:val="0"/>
              <w:adjustRightInd w:val="0"/>
              <w:ind w:firstLine="810" w:firstLineChars="4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signature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”xxx”,</w:t>
            </w:r>
          </w:p>
          <w:p>
            <w:pPr>
              <w:autoSpaceDE w:val="0"/>
              <w:autoSpaceDN w:val="0"/>
              <w:adjustRightInd w:val="0"/>
              <w:ind w:firstLine="810" w:firstLineChars="4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picUrl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”xxx”,</w:t>
            </w:r>
          </w:p>
          <w:p>
            <w:pPr>
              <w:ind w:firstLine="810" w:firstLineChars="4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"list"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: </w:t>
            </w:r>
          </w:p>
          <w:p>
            <w:pPr>
              <w:ind w:firstLine="810" w:firstLineChars="4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productId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”xxx”</w:t>
            </w:r>
          </w:p>
          <w:p>
            <w:pPr>
              <w:autoSpaceDE w:val="0"/>
              <w:autoSpaceDN w:val="0"/>
              <w:adjustRightInd w:val="0"/>
              <w:ind w:firstLine="1170" w:firstLineChars="6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iconUrl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”xxx”,</w:t>
            </w:r>
          </w:p>
          <w:p>
            <w:pPr>
              <w:autoSpaceDE w:val="0"/>
              <w:autoSpaceDN w:val="0"/>
              <w:adjustRightInd w:val="0"/>
              <w:ind w:firstLine="1170" w:firstLineChars="6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profile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”xxx”,</w:t>
            </w:r>
          </w:p>
          <w:p>
            <w:pPr>
              <w:autoSpaceDE w:val="0"/>
              <w:autoSpaceDN w:val="0"/>
              <w:adjustRightInd w:val="0"/>
              <w:ind w:firstLine="1175" w:firstLineChars="650"/>
              <w:jc w:val="left"/>
              <w:rPr>
                <w:rFonts w:asciiTheme="minorEastAsia" w:hAnsiTheme="minorEastAsia" w:cstheme="minorEastAsia"/>
                <w:b/>
                <w:color w:val="000000" w:themeColor="text1"/>
                <w:sz w:val="18"/>
                <w:szCs w:val="18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gmtStart</w:t>
            </w:r>
            <w:r>
              <w:rPr>
                <w:rFonts w:hint="eastAsia" w:asciiTheme="minorEastAsia" w:hAnsiTheme="minorEastAsia" w:cstheme="minorEastAsia"/>
                <w:b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”xxx”,</w:t>
            </w:r>
          </w:p>
          <w:p>
            <w:pPr>
              <w:autoSpaceDE w:val="0"/>
              <w:autoSpaceDN w:val="0"/>
              <w:adjustRightInd w:val="0"/>
              <w:ind w:firstLine="1175" w:firstLineChars="650"/>
              <w:jc w:val="left"/>
              <w:rPr>
                <w:rFonts w:asciiTheme="minorEastAsia" w:hAnsiTheme="minorEastAsia" w:cstheme="minorEastAsia"/>
                <w:b/>
                <w:color w:val="000000" w:themeColor="text1"/>
                <w:kern w:val="0"/>
                <w:sz w:val="18"/>
                <w:szCs w:val="18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gmtEnd</w:t>
            </w:r>
            <w:r>
              <w:rPr>
                <w:rFonts w:hint="eastAsia" w:asciiTheme="minorEastAsia" w:hAnsiTheme="minorEastAsia" w:cstheme="minorEastAsia"/>
                <w:b/>
                <w:color w:val="000000" w:themeColor="text1"/>
                <w:kern w:val="0"/>
                <w:sz w:val="18"/>
                <w:szCs w:val="18"/>
                <w:highlight w:val="white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},…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],</w:t>
            </w:r>
          </w:p>
          <w:p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"size": ”xxx”，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activityId:活动Id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sign: (参见约定)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heading：标题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content：内容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signature：签名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picUrl：活动图片路径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gmtStart：活动开始时间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gmtEnd：活动结束时间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productId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iconUrl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产品图片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43" w:author="wpwl-lyp" w:date="2016-06-02T09:53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profile: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产品简介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size: 产品总数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pStyle w:val="4"/>
      </w:pPr>
      <w:bookmarkStart w:id="96" w:name="_Toc30735"/>
      <w:r>
        <w:rPr>
          <w:rFonts w:hint="eastAsia"/>
        </w:rPr>
        <w:t>新接口说明：</w:t>
      </w:r>
      <w:bookmarkEnd w:id="96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/wpwl/activity/getDetailAndProducts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"id": “xxx”,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"获取门店活动产品信息失败！",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"data":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"heading": ”xxx”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"content": ”xxx”,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"signature": ”xxx”,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iconUrl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 ”xxx”,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productList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":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"productId": ”xxx”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"iconUrl": ”xxx”,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"profile": ”xxx”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},…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],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id:活动Id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sign: (参见约定)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heading：标题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content：内容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signature：签名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iconUrl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：活动图片路径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productId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iconUrl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产品图片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44" w:author="wpwl-lyp" w:date="2016-06-02T09:57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profile: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产品简介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97" w:name="_Toc8405"/>
      <w:r>
        <w:rPr>
          <w:rFonts w:hint="eastAsia"/>
        </w:rPr>
        <w:t>15.注册手机Vip账号 /api/login/mobileLogin</w:t>
      </w:r>
      <w:bookmarkEnd w:id="97"/>
    </w:p>
    <w:p>
      <w:pPr>
        <w:pStyle w:val="4"/>
      </w:pPr>
      <w:bookmarkStart w:id="98" w:name="_Toc22589"/>
      <w:r>
        <w:rPr>
          <w:rFonts w:hint="eastAsia"/>
        </w:rPr>
        <w:t>原接口说明：</w:t>
      </w:r>
      <w:bookmarkEnd w:id="98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/api/login/mobileLogin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"mobile":"xxx",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"captcha":"xxx"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"errMsg":"校验码不一致,请检验后再次输入! 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"errCode":"1",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"errMsg":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"校验码有效期为x分钟,请重新获取!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"errCode":"2",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3)失败3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"errMsg":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"保存用户信息失败!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"errCode":"3",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4)失败4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"errMsg":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"查看客户信息失败!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"errCode":"4",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5成功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"data":{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"id":123,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"picture":"xxx",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"favoriteProductIds":[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"123",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"124"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mobile: 手机号码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captcha: 验证码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id : 用户id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picture : 用户头像图片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favoriteProductIds ： 收藏夹中商品id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4"/>
      </w:pPr>
      <w:bookmarkStart w:id="99" w:name="_Toc11272"/>
      <w:r>
        <w:rPr>
          <w:rFonts w:hint="eastAsia"/>
        </w:rPr>
        <w:t>新接口说明：</w:t>
      </w:r>
      <w:bookmarkEnd w:id="99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/wpwl/login/mobileLogin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"mobile":"xxx",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"captcha":"xxx"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"errMsg":"校验码不一致,请检验后再次输入! 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"errCode":"1",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"errMsg":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"校验码有效期为x分钟,请重新获取!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"errCode":"2",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3)失败3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"errMsg":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"保存用户信息失败!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"errCode":"3",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4)失败4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"errMsg":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"查看客户信息失败!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"errCode":"4",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5成功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"data":{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"id":123,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"picture":"xxx",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"favoriteProductIds":[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"123",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"124"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mobile: 手机号码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captcha: 验证码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id : 用户id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picture : 用户头像图片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favoriteProductIds ： 收藏夹中商品id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00" w:name="_Toc21777"/>
      <w:r>
        <w:rPr>
          <w:rFonts w:hint="eastAsia"/>
        </w:rPr>
        <w:t>16.分页显示收藏产品信息 /api/suspect/getCollectionByPage</w:t>
      </w:r>
      <w:bookmarkEnd w:id="100"/>
    </w:p>
    <w:p>
      <w:pPr>
        <w:pStyle w:val="4"/>
      </w:pPr>
      <w:bookmarkStart w:id="101" w:name="_Toc30056"/>
      <w:r>
        <w:rPr>
          <w:rFonts w:hint="eastAsia"/>
        </w:rPr>
        <w:t>原接口说明：</w:t>
      </w:r>
      <w:bookmarkEnd w:id="101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/api/suspect/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getCollectionByPage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b/>
                <w:color w:val="00B050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"suspectId":"xxx",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"keyword":"xxx",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"pageIndex":"xxx",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"pageSize":"xxx"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"errMsg":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"获取个人收藏信息失败！"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"data":{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"list":[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"productId":"xxx",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"brandName":"xxx",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"brandIconUrl":"xxx",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"productName":"xxx",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"productIconUrl":"xxx",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"productStatus":"xxx",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"standard":"xxx",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"collectTime":"xxx"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"size":"xxx",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"total":"xxx"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suspectId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：客户id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keyword：查询关键词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pageIndex: 当前页码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pageSize: 每页记录数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productId：产品ID,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brandName：品牌名称,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brandIconUrl：品牌图片URL,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productName：产品名称,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productIconUrl：产品图片URL,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productStatus：产品状态 0 - 未发布,1 - 发布,9 - 删除,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standard：产品规格,</w:t>
            </w:r>
          </w:p>
          <w:p>
            <w:pPr>
              <w:rPr>
                <w:ins w:id="45" w:author="wpwl-lyp" w:date="2016-06-02T10:38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collectTime：收藏时间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size: 当前页的收藏产品信息数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total:全部的收藏产品信息数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pStyle w:val="4"/>
      </w:pPr>
      <w:bookmarkStart w:id="102" w:name="_Toc26623"/>
      <w:r>
        <w:rPr>
          <w:rFonts w:hint="eastAsia"/>
        </w:rPr>
        <w:t>新接口说明：</w:t>
      </w:r>
      <w:bookmarkEnd w:id="102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/wpwl/member/getStoreProductByPage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"keyword":"xxx",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"pageIndex":"xxx",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"pageSize":"xxx"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"获取个人收藏信息失败！",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"data":{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"list":[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"productId":"xxx",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"brandName":"xxx",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"brandIconUrl":"xxx",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"productName":"xxx",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"productIconUrl":"xxx",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"productStatus":"xxx",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"standard":"xxx",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"collectTime":"xxx"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"total":"xxx"</w:t>
            </w:r>
          </w:p>
          <w:p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：客户id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keyword：查询关键词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pageIndex: 当前页码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pageSize: 每页记录数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productId：产品ID,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brandName：品牌名称,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brandIconUrl：品牌图片URL,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productName：产品名称,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productIconUrl：产品图片URL,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productStatus：产品状态 0 - 未发布,1 - 发布,9 - 删除,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standard：产品规格,</w:t>
            </w:r>
          </w:p>
          <w:p>
            <w:pPr>
              <w:rPr>
                <w:ins w:id="46" w:author="wpwl-lyp" w:date="2016-06-02T10:38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collectTime：收藏时间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total:全部的收藏产品信息数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03" w:name="_Toc25490"/>
      <w:r>
        <w:rPr>
          <w:rFonts w:hint="eastAsia"/>
        </w:rPr>
        <w:t>17.添加收藏产品 /api/suspect/saveCollect</w:t>
      </w:r>
      <w:bookmarkEnd w:id="103"/>
    </w:p>
    <w:p>
      <w:pPr>
        <w:pStyle w:val="4"/>
      </w:pPr>
      <w:bookmarkStart w:id="104" w:name="_Toc19524"/>
      <w:r>
        <w:rPr>
          <w:rFonts w:hint="eastAsia"/>
        </w:rPr>
        <w:t>原接口说明：</w:t>
      </w:r>
      <w:bookmarkEnd w:id="104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/api/suspect/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saveCollect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"suspectId"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"productId":"xxx"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"errCode":"1",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"errMsg":"保存客户收藏信息有误！",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"errCode":"2",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"errMsg":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"保存客户参加活动信息失败！"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suspectId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：客户id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productId：产品id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pStyle w:val="4"/>
      </w:pPr>
      <w:bookmarkStart w:id="105" w:name="_Toc16284"/>
      <w:r>
        <w:rPr>
          <w:rFonts w:hint="eastAsia"/>
        </w:rPr>
        <w:t>新接口说明：</w:t>
      </w:r>
      <w:bookmarkEnd w:id="105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/wpwl/member/addStore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"productId":"xxx"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"errCode":"1",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"errMsg":"保存客户收藏信息有误！",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2)失败2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"errCode":"2",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"errMsg":"保存客户参加活动信息失败！",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：客户id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productId：产品id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06" w:name="_Toc24128"/>
      <w:r>
        <w:rPr>
          <w:rFonts w:hint="eastAsia"/>
        </w:rPr>
        <w:t>18.取消收藏产品 /api/suspect/cancelCollect</w:t>
      </w:r>
      <w:bookmarkEnd w:id="106"/>
    </w:p>
    <w:p>
      <w:pPr>
        <w:pStyle w:val="4"/>
      </w:pPr>
      <w:bookmarkStart w:id="107" w:name="_Toc21882"/>
      <w:r>
        <w:rPr>
          <w:rFonts w:hint="eastAsia"/>
        </w:rPr>
        <w:t>原接口说明：</w:t>
      </w:r>
      <w:bookmarkEnd w:id="107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/api/suspect/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cancelCollect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"suspectId":"xxx",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"productId":"xxx"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"errCode":"1",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"errMsg":"取消收藏信息有误！",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"errCode":"2",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"errMsg":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"取消收藏信息失败！"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"data":null,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suspectId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：客户id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productId：产品id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pStyle w:val="4"/>
      </w:pPr>
      <w:bookmarkStart w:id="108" w:name="_Toc32455"/>
      <w:r>
        <w:rPr>
          <w:rFonts w:hint="eastAsia"/>
        </w:rPr>
        <w:t>新接口说明：</w:t>
      </w:r>
      <w:bookmarkEnd w:id="108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/wpwl/member/deleteStore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"productId":"xxx"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"errCode":"1",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"errMsg":"取消收藏信息有误！",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2)失败2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"errCode":"2",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"errMsg":"取消收藏信息失败！",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：客户id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productId：产品id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09" w:name="_Toc31907"/>
      <w:r>
        <w:rPr>
          <w:rFonts w:hint="eastAsia"/>
        </w:rPr>
        <w:t>19.App反馈 /api/feedback/save</w:t>
      </w:r>
      <w:bookmarkEnd w:id="109"/>
    </w:p>
    <w:p>
      <w:pPr>
        <w:pStyle w:val="4"/>
      </w:pPr>
      <w:bookmarkStart w:id="110" w:name="_Toc25016"/>
      <w:r>
        <w:rPr>
          <w:rFonts w:hint="eastAsia"/>
        </w:rPr>
        <w:t>原接口说明：</w:t>
      </w:r>
      <w:bookmarkEnd w:id="110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/api/feedback/save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"source":"xxx",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"userId":"xxx",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"mobile":"xxx",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"productId":"xxx",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"content":"xxx"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"errCode":"1",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"errMsg":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"保存反馈信息失败！"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"data":null,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source：反馈来源:0 - 后端用户,1 - 正品控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userId：用户id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mobile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：手机号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productId：产品id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content：详细内容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pStyle w:val="4"/>
      </w:pPr>
      <w:bookmarkStart w:id="111" w:name="_Toc29357"/>
      <w:r>
        <w:rPr>
          <w:rFonts w:hint="eastAsia"/>
        </w:rPr>
        <w:t>新接口说明：</w:t>
      </w:r>
      <w:bookmarkEnd w:id="111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/wpwl/member/addFeedback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ins w:id="47" w:author="wpwl-lyp" w:date="2016-06-02T10:58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"source":"xxx",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"mobile":"xxx",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"productId":"xxx",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"content":"xxx"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"errCode":"1",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"errMsg":"param is illegal",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2)失败2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"errMsg":"保存反馈信息失败！",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ins w:id="48" w:author="wpwl-lyp" w:date="2016-06-02T10:58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source：反馈来源:0 - 后端用户,1 - 正品控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id：用户id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mobile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：手机号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productId：产品id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content：详细内容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12" w:name="_Toc10913"/>
      <w:bookmarkStart w:id="113" w:name="_注册手机校验/api/suspect/verifyMobile"/>
      <w:r>
        <w:rPr>
          <w:rFonts w:hint="eastAsia"/>
        </w:rPr>
        <w:t>20.发送手机验证码 /api/suspect/verifyMobile</w:t>
      </w:r>
      <w:bookmarkEnd w:id="112"/>
    </w:p>
    <w:p>
      <w:pPr>
        <w:pStyle w:val="4"/>
      </w:pPr>
      <w:bookmarkStart w:id="114" w:name="_Toc32763"/>
      <w:r>
        <w:rPr>
          <w:rFonts w:hint="eastAsia"/>
        </w:rPr>
        <w:t>原接口说明：</w:t>
      </w:r>
      <w:bookmarkEnd w:id="114"/>
    </w:p>
    <w:bookmarkEnd w:id="113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/api/suspect/verifyMobile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42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mobile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validityPeriod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"”:"802"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"用户信息错",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”:"805"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"errMsg": "帐号非法，含有特殊字符",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"success": false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3)失败3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”:"806"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"手机号码个数超过100",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4)失败4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”:"807"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"errMsg": "短信内容超长",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5)失败5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”:"810"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"余额不足",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6)失败6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”:"811"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"命令字不是101",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7)失败7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”:"812"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"发送失败",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8)失败8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”:"813"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"errMsg": "其它错误",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9)失败9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”:"814"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"帐号非法，含有特殊字符814禁用语，如"814中奖”",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10)失败10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”:"815"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"短信内容为空",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11)失败11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”:"817"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"签名不合法",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12)失败12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”:"818"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"包含有错误格式的手机号码",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13)失败13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”:"819"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"用户未授权",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14)失败14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”:"820"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"错误次数过多",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15)失败15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”:"830"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"errMsg": "fields字段为空",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16)失败16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”:"831"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"查找不到模板",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17)失败17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”:"832"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"fields字段属性个数不正确",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18)失败18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”:"833"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"模板解析不成功（字段属性不匹配）",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19)失败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"验证客户手机信息失败！",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20）成功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mobile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:手机号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validityPeriod:有效时间(分钟)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pStyle w:val="4"/>
      </w:pPr>
      <w:bookmarkStart w:id="115" w:name="_Toc3900"/>
      <w:r>
        <w:rPr>
          <w:rFonts w:hint="eastAsia"/>
        </w:rPr>
        <w:t>新接口说明：</w:t>
      </w:r>
      <w:bookmarkEnd w:id="115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/wpwl/member/seedCaptcha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42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mobile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validityPeriod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"”:"802"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"用户信息错",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”:"805"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"errMsg": "帐号非法，含有特殊字符",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"success": false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3)失败3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”:"806"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"手机号码个数超过100",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4)失败4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”:"807"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"errMsg": "短信内容超长",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5)失败5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”:"810"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"余额不足",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6)失败6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”:"811"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"命令字不是101",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7)失败7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”:"812"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"发送失败",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8)失败8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”:"813"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"errMsg": "其它错误",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9)失败9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”:"814"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"帐号非法，含有特殊字符814禁用语，如"814中奖”",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10)失败10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”:"815"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"短信内容为空",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11)失败11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”:"817"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"签名不合法",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12)失败12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”:"818"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"包含有错误格式的手机号码",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13)失败13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”:"819"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"用户未授权",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14)失败14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”:"820"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"错误次数过多",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15)失败15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”:"830"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"errMsg": "fields字段为空",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16)失败16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”:"831"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"查找不到模板",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17)失败17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”:"832"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"fields字段属性个数不正确",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18)失败18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”:"833"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"模板解析不成功（字段属性不匹配）",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19)失败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"验证客户手机信息失败！",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20）成功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mobile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:手机号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validityPeriod:有效时间(分钟)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16" w:name="_Toc24246"/>
      <w:bookmarkStart w:id="117" w:name="_客户参加活动/api/suspect/joinActivity"/>
      <w:r>
        <w:rPr>
          <w:rFonts w:hint="eastAsia"/>
        </w:rPr>
        <w:t>21.客户参加活动 /api/suspect/joinActivity</w:t>
      </w:r>
      <w:bookmarkEnd w:id="116"/>
    </w:p>
    <w:p>
      <w:pPr>
        <w:pStyle w:val="4"/>
      </w:pPr>
      <w:bookmarkStart w:id="118" w:name="_Toc14083"/>
      <w:r>
        <w:rPr>
          <w:rFonts w:hint="eastAsia"/>
        </w:rPr>
        <w:t>原接口说明：</w:t>
      </w:r>
      <w:bookmarkEnd w:id="118"/>
    </w:p>
    <w:bookmarkEnd w:id="117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/api/suspect/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joinActivity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"id": " xxx ",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"posId": "xxx",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"activityId": 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"您已参加过该门店的活动！",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"errMsg":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"保存客户参加活动信息有误！",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": "2",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3)失败3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"保存客户参加活动信息失败！",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": "3",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:客户id</w:t>
            </w:r>
          </w:p>
          <w:p>
            <w:pPr>
              <w:rPr>
                <w:del w:id="49" w:author="wpwl-lyp" w:date="2016-06-02T11:18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posId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:门店id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activityId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:活动id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pStyle w:val="4"/>
      </w:pPr>
      <w:bookmarkStart w:id="119" w:name="_Toc24225"/>
      <w:r>
        <w:rPr>
          <w:rFonts w:hint="eastAsia"/>
        </w:rPr>
        <w:t>新接口说明：</w:t>
      </w:r>
      <w:bookmarkEnd w:id="119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/wpwl/member/joinActivity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"id": " xxx ",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"posId": "xxx",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"activityId": 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"您已参加过该门店的活动！"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"保存客户参加活动信息有误！",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": "2",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3)失败3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"保存客户参加活动信息失败！",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errCode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": "3",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:客户id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posId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:门店id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activityId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:活动id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20" w:name="_Toc2091"/>
      <w:r>
        <w:rPr>
          <w:rFonts w:hint="eastAsia"/>
        </w:rPr>
        <w:t>22.艾售包裹详情 /api/order/packageDetail</w:t>
      </w:r>
      <w:bookmarkEnd w:id="120"/>
    </w:p>
    <w:p>
      <w:pPr>
        <w:pStyle w:val="4"/>
      </w:pPr>
      <w:bookmarkStart w:id="121" w:name="_Toc21647"/>
      <w:r>
        <w:rPr>
          <w:rFonts w:hint="eastAsia"/>
        </w:rPr>
        <w:t>原接口说明：</w:t>
      </w:r>
      <w:bookmarkEnd w:id="121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/api/order/packageDetail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"labelCode":"xxx",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"mobile":"xxx"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 "错误信息"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ins w:id="50" w:author="wpwl-lyp" w:date="2016-06-02T11:28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"参数不全"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3）失败3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"标签号不正确"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4）失败4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"查询失败"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5）失败5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"获取数据失败"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6）成功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true,</w:t>
            </w:r>
          </w:p>
          <w:p>
            <w:pPr>
              <w:rPr>
                <w:del w:id="51" w:author="wpwl-lyp" w:date="2016-06-22T16:43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"data": 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18"/>
                <w:szCs w:val="18"/>
                <w:highlight w:val="white"/>
                <w14:textFill>
                  <w14:solidFill>
                    <w14:schemeClr w14:val="tx1"/>
                  </w14:solidFill>
                </w14:textFill>
              </w:rPr>
              <w:t>items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":[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"name":"Levi`s李维斯女士牛仔裤",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"logo":"imgUrl",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"count":"3",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"price":"120",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"url":"商品详情页url",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"attribute":["颜色分类:牛仔色","尺寸:28/30"]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"name":"xxx手表",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"logo":"imgUrl",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"count":"1",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"price":"50",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"url":"商品详情页url",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"attribute":["套餐类型:官方标配","表带尺寸:M/L"]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]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labelCode：标签号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mobile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：手机号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orderNo: 艾售的订单号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mobile:  手机号码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name:  产品名称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logo:  产品商标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count: 产品个数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price: 产品价格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url:   产品详情页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attribute:  产品属性（如：尺寸，颜色等）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pStyle w:val="4"/>
      </w:pPr>
      <w:bookmarkStart w:id="122" w:name="_Toc21965"/>
      <w:r>
        <w:rPr>
          <w:rFonts w:hint="eastAsia"/>
        </w:rPr>
        <w:t>新接口说明：</w:t>
      </w:r>
      <w:bookmarkEnd w:id="122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/wpwl/order/getPackageDetail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"labelCode":"xxx",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"mobile":"xxx"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false,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"错误信息"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 失败2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 false,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"参数不全"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3）失败3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 false,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"标签号不正确"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4）失败4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 false,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"查询失败"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5）失败5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 false,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"获取数据失败"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6）成功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true,</w:t>
            </w:r>
          </w:p>
          <w:p>
            <w:pPr>
              <w:rPr>
                <w:del w:id="52" w:author="wpwl-lyp" w:date="2016-06-22T16:43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list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"name":"Levi`s李维斯女士牛仔裤",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"logo":"imgUrl",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"count":"3",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"price":"120",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"url":"商品详情页url",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"attribute":["颜色分类:牛仔色","尺寸:28/30"]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"name":"xxx手表",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"logo":"imgUrl",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"count":"1",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"price":"50",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"url":"商品详情页url",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"attribute":["套餐类型:官方标配","表带尺寸:M/L"]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labelCode：标签号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mobile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：手机号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orderNo: 艾售的订单号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mobile:  手机号码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name:  产品名称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logo:  产品商标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count: 某产品的包裹个数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price: 产品价格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url:   产品详情页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attribute:  产品属性（如：尺寸，颜色等）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/>
    <w:p>
      <w:pPr>
        <w:pStyle w:val="3"/>
      </w:pPr>
      <w:bookmarkStart w:id="123" w:name="_Toc6786"/>
      <w:r>
        <w:rPr>
          <w:rFonts w:hint="eastAsia"/>
        </w:rPr>
        <w:t>23.艾售包裹信息 /api/order/packageInfo</w:t>
      </w:r>
      <w:bookmarkEnd w:id="123"/>
    </w:p>
    <w:p>
      <w:pPr>
        <w:pStyle w:val="4"/>
      </w:pPr>
      <w:bookmarkStart w:id="124" w:name="_Toc16392"/>
      <w:r>
        <w:rPr>
          <w:rFonts w:hint="eastAsia"/>
        </w:rPr>
        <w:t>原接口说明：</w:t>
      </w:r>
      <w:bookmarkEnd w:id="124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/api/order/packageInfo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"labelCode":"xxx",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"mobile":"xxx"，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"transCode"："xxx"，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"coordinates"："xxx"，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"position"：" xxx "，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"province"：" xxx "，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"city"：" xxx "，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"county"：" xxx "，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"town"：" xxx "，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"road"：" xxx "，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"deviceUUID"：" xxx "，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"appType"：" xxx "，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"clientOs"：" xxx "，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 clientVersion "：" xxx "，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标签号不能为空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失败2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 标签号不正确"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3）失败3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 获取数据失败"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4）失败4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错误信息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5）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成功1.参数包含labelCode和mobile且订单与号码匹配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true,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"data": 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"validate":true, //手机号匹配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"seller":"艾易售",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"serviceNo":"0571-88888888",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"customerName":"某某某",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"address":"xxxxxxx",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"orderNo":"xxxxx1231",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"createtime":"2015-09-02 11:55",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"receiptStatus":false,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//签收状态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"receiptTime": "",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"total":"410",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items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":[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"name":"Levi`s李维斯女士牛仔裤",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"logo":"imgUrl",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"count":"3",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"price":"120",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"url":"商品详情页url",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"attribute":["颜色分类:牛仔色","尺寸:28/30"]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"name":"xxx手表",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"logo":"imgUrl",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"count":"1",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"price":"50",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"url":"商品详情页url",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"attribute":["套餐类型:官方标配","表带尺寸:M/L"]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]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3)成功2.订单与号码不匹配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，或者订单不存在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true,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"data": 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"validate":false, //手机号不匹配 只传labelCode没有此字段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"seller":"艾易售",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"serviceNo":"0571-88888888",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"customerName":"某某某",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"address":"xxxxxxx",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"orderNo":"xxxxx1231",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"createtime":"2015-09-02 11:55",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"receiptStatus":false,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//签收状态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"receiptTime": "",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"total":"410"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ins w:id="53" w:author="wpwl-lyp" w:date="2016-06-27T18:56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4）成功3 未登录，只有labelCode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    success": true,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"data": 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"address": "xxxxxx",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 "createtime": "2016-03-29 15:22:38",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 "customerName": "XXX",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 "orderNo": "xxxx8800",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 "receiptStatus": false,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 "receiptTime": "",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  "seller": "艾售",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"serviceNo": "0571-88153818",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"total": 54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ind w:firstLine="450" w:firstLineChars="25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labelCode：标签号</w:t>
            </w:r>
          </w:p>
          <w:p>
            <w:pPr>
              <w:rPr>
                <w:ins w:id="54" w:author="wpwl-lyp" w:date="2016-06-02T13:56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mobile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：手机号（可为空）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transCode 物流码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coordinates 坐标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position 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 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 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 区县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 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road 街道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deviceUUID 设备id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appType app类型，1-ios正品控,2-ios售后管家,3-android 正品控,4-android 售后管家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clientOs 客户端的手机操作系统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clientVersion客户端APP版本号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validate 订单号是否和手机号匹配，true:匹配，false:不匹配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receiptStatus 签收状态 true:已签收  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false:未签收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（1）参数包含labelCode和mobile且订单与号码匹配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validate  true,手机号与订单号匹配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seller  企业中文简称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serviceNo  售后联系电话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customerName  客户名字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address  收货地址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orderNo  艾售的订单号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createtime 创建订单的时间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receiptStatus  true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receiptTime  签收时间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total  包裹总数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name:  产品名称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logo:  产品商标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count: 某产品的包裹个数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price: 产品价格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url:   产品详情页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attribute:  产品属性（如：尺寸，颜色等）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（2）订单与号码不匹配，或者订单不存在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validate  false,手机号与订单号不匹配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seller  企业中文简称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serviceNo  售后联系电话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customerName  客户名字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address  收货地址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orderNo  艾售的订单号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createtime 创建订单的时间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receiptStatus  false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receiptTime  签收时间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total  包裹总数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（3）未登录，参数只有labelCode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seller  企业中文简称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serviceNo  售后联系电话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customerName  客户名字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address  收货地址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orderNo  艾售的订单号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createtime 创建订单的时间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receiptStatus  false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receiptTime  签收时间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total  包裹总数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pStyle w:val="4"/>
      </w:pPr>
      <w:bookmarkStart w:id="125" w:name="_Toc19895"/>
      <w:r>
        <w:rPr>
          <w:rFonts w:hint="eastAsia"/>
        </w:rPr>
        <w:t>新接口说明：</w:t>
      </w:r>
      <w:bookmarkEnd w:id="125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/wpwl/order/getPackageInfo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"labelCode":"xxx",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"mobile":"xxx"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标签号不能为空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失败2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 标签号不正确"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3）失败3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 获取数据失败"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4）失败4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错误信息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5）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成功1.参数包含labelCode和mobile且订单与号码匹配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true,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"data": 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"validate":true, //手机号匹配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"seller":"艾易售",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"serviceNo":"0571-88888888",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"customerName":"某某某",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"address":"xxxxxxx",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"orderNo":"xxxxx1231",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"createtime":"2015-09-02 11:55",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"receiptStatus":false,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//签收状态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"receiptTime": "",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"total":"410",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list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":[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"name":"Levi`s李维斯女士牛仔裤",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"logo":"imgUrl",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"count":"3",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"price":"120",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"url":"商品详情页url",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"attribute":["颜色分类:牛仔色","尺寸:28/30"]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"name":"xxx手表",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"logo":"imgUrl",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"count":"1",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"price":"50",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"url":"商品详情页url",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"attribute":["套餐类型:官方标配","表带尺寸:M/L"]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]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}3)成功2.订单与号码不匹配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，或者订单不存在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true,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"data": 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"validate":false, //手机号不匹配 只传labelCode没有此字段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"seller":"艾易售",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"serviceNo":"0571-88888888",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"customerName":"某某某",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"address":"xxxxxxx",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"orderNo":"xxxxx1231",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"createtime":"2015-09-02 11:55",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"receiptStatus":false,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//签收状态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"receiptTime": "",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"total":"410"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ins w:id="55" w:author="wpwl-lyp" w:date="2016-06-27T19:25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4）成功3 未登录，只有labelCode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    success": true,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"data": 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"address": "xxxxxx",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 "createtime": "2016-03-29 15:22:38",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 "customerName": "XXX",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 "orderNo": "xxxx8800",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 "receiptStatus": false,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 "receiptTime": "",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  "seller": "艾售",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"serviceNo": "0571-88153818",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"total": 54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ins w:id="56" w:author="wpwl-lyp" w:date="2016-06-27T19:25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labelCode：标签号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mobile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：手机号（可为空）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validate 订单号是否和手机号匹配，true:匹配，false:不匹配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receiptStatus 签收状态 true:已签收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false:未签收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（1）参数包含labelCode和mobile且订单与号码匹配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validate  true，手机号与订单号匹配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seller  企业中文简称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serviceNo  售后联系电话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customerName  客户名字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address  收货地址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orderNo  艾售的订单号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createtime 创建订单的时间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receiptStatus 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receiptTime  签收时间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total  包裹总数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name:  产品名称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logo:  产品商标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count: 某产品的包裹个数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price: 产品价格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url:   产品详情页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attribute:  产品属性（如：尺寸，颜色等）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（2）订单与号码不匹配，或者订单不存在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validate  false,手机号与订单号不匹配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seller  企业中文简称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serviceNo  售后联系电话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customerName  客户名字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address  收货地址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orderNo  艾售的订单号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createtime 创建订单的时间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receiptStatus  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receiptTime  签收时间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total  包裹总数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（3）未登录，参数只有labelCode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seller  企业中文简称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serviceNo  售后联系电话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customerName  客户名字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address  收货地址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orderNo  艾售的订单号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createtime 创建订单的时间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receiptStatus  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receiptTime  签收时间</w:t>
            </w:r>
          </w:p>
          <w:p>
            <w:pPr>
              <w:rPr>
                <w:ins w:id="57" w:author="wpwl-lyp" w:date="2016-06-27T19:25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total  包裹总数</w:t>
            </w:r>
          </w:p>
          <w:p>
            <w:pPr>
              <w:rPr>
                <w:ins w:id="58" w:author="wpwl-lyp" w:date="2016-06-27T19:25:00Z"/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26" w:name="_Toc24148"/>
      <w:r>
        <w:rPr>
          <w:rFonts w:hint="eastAsia"/>
        </w:rPr>
        <w:t>24.艾售收货 /api/order/receipt</w:t>
      </w:r>
      <w:bookmarkEnd w:id="126"/>
    </w:p>
    <w:p>
      <w:pPr>
        <w:pStyle w:val="4"/>
      </w:pPr>
      <w:bookmarkStart w:id="127" w:name="_Toc8754"/>
      <w:r>
        <w:rPr>
          <w:rFonts w:hint="eastAsia"/>
        </w:rPr>
        <w:t>原接口说明：</w:t>
      </w:r>
      <w:bookmarkEnd w:id="127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/api/order/receipt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"labelCode":"xxx",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"mobile":"xxx"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参数不全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</w:p>
          <w:p>
            <w:pPr>
              <w:rPr>
                <w:del w:id="59" w:author="wpwl-lyp" w:date="2016-06-02T15:42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2）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"标签号不正确"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3）失败3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"收货失败"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4）失败4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错误信息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5)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成功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"success":true,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"data":{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    "receiptTime":"yyyy-MM-dd hh:mm"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labelCode：标签号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mobile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：手机号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receiptTime  签收时间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4"/>
      </w:pPr>
      <w:bookmarkStart w:id="128" w:name="_Toc19816"/>
      <w:r>
        <w:rPr>
          <w:rFonts w:hint="eastAsia"/>
        </w:rPr>
        <w:t>新接口说明：</w:t>
      </w:r>
      <w:bookmarkEnd w:id="128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/wpwl/order/receipt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"labelCode":"xxx",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"mobile":"xxx"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参数不全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</w:p>
          <w:p>
            <w:pPr>
              <w:rPr>
                <w:del w:id="60" w:author="wpwl-lyp" w:date="2016-06-02T15:42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2）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"标签号不正确"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3）失败3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"收货失败"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4）失败4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错误信息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5)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成功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"success":true,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"data":{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    "receiptTime":"yyyy-MM-dd hh:mm"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labelCode：标签号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mobile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：手机号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receiptTime  签收时间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29" w:name="_Toc8068"/>
      <w:r>
        <w:rPr>
          <w:rFonts w:hint="eastAsia"/>
        </w:rPr>
        <w:t>25.艾售查询快递 /api/order/logistics</w:t>
      </w:r>
      <w:bookmarkEnd w:id="129"/>
    </w:p>
    <w:p>
      <w:pPr>
        <w:pStyle w:val="4"/>
      </w:pPr>
      <w:bookmarkStart w:id="130" w:name="_Toc17762"/>
      <w:r>
        <w:rPr>
          <w:rFonts w:hint="eastAsia"/>
        </w:rPr>
        <w:t>原接口说明：</w:t>
      </w:r>
      <w:bookmarkEnd w:id="130"/>
    </w:p>
    <w:p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/api/order/logistics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"orderNo":"xxx"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获取数据失败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2)失败2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错误信息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3)成功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"success":true,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"data":"url"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orderNo： 艾售的订单号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（对应bind_code2）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  物流信息链接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4"/>
      </w:pPr>
      <w:bookmarkStart w:id="131" w:name="_Toc30944"/>
      <w:r>
        <w:rPr>
          <w:rFonts w:hint="eastAsia"/>
        </w:rPr>
        <w:t>新接口说明：</w:t>
      </w:r>
      <w:bookmarkEnd w:id="131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/wpwl/order/logistics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"orderNo":"xxx"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 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获取数据失败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2)失败2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错误信息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3)成功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"success":true,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 xml:space="preserve">    "data":"url"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orderNo： 艾售的订单号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（对应bind_code2）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  物流信息链接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32" w:name="_Toc16911"/>
      <w:r>
        <w:rPr>
          <w:rFonts w:hint="eastAsia"/>
        </w:rPr>
        <w:t>26.获取黑块空白材料标签种子/获取黑粉标签种子  /api/serialBlock/getSeedBlock</w:t>
      </w:r>
      <w:bookmarkEnd w:id="132"/>
    </w:p>
    <w:p/>
    <w:p>
      <w:pPr>
        <w:pStyle w:val="4"/>
      </w:pPr>
      <w:bookmarkStart w:id="133" w:name="_Toc699"/>
      <w:r>
        <w:rPr>
          <w:rFonts w:hint="eastAsia"/>
        </w:rPr>
        <w:t>原接口说明：</w:t>
      </w:r>
      <w:bookmarkEnd w:id="133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api/serialBlock/getSeedBlock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”labelCode“: "xxxxxx"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34" w:name="OLE_LINK26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"errMsg":"缺少参数",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"errMsg":"获取数据失败",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bookmarkEnd w:id="134"/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3）成功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"data":{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"pointNum": 20,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"pointList":"xxx",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"seedList":"xxx",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"frameList":"xxx",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"areaList":"xxx",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“dataError”：“xxx”,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“centerSeed”:”xxx”,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“centerInit”:”xxx”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61" w:author="wpwl-lyp" w:date="2016-06-03T11:19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labelCode：标签号</w:t>
            </w:r>
          </w:p>
        </w:tc>
        <w:tc>
          <w:tcPr>
            <w:tcW w:w="4149" w:type="dxa"/>
          </w:tcPr>
          <w:p>
            <w:pPr>
              <w:rPr>
                <w:ins w:id="62" w:author="wpwl-lyp" w:date="2016-06-03T11:18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pointNum:  粉量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pointList:  每一个粉的中心点坐标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seedList: 压缩后的01字符串（标签中的颜色黑白分别对应着10）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frameList: 每一个粉的轮廓信息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areaList:  每一个粉的面积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dataError: 01字符串比较值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centerSeed: 与种子比较的偏移量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centerInit: 与正面初始化比较的偏移量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4"/>
      </w:pPr>
      <w:bookmarkStart w:id="135" w:name="_Toc22143"/>
      <w:r>
        <w:rPr>
          <w:rFonts w:hint="eastAsia"/>
        </w:rPr>
        <w:t>新接口说明：</w:t>
      </w:r>
      <w:bookmarkEnd w:id="135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/wpwl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/serialBlock/getSeedBlock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”labelCode“: "xxxxxx"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"errMsg":"缺少参数",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"errMsg":"获取数据失败",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3）成功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"data":{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"pointNum": 20,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"pointList":"xxx",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"seedList":"xxx",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"frameList":"xxx",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"areaList":"xxx",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“dataError”：“xxx”,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“centerSeed”:”xxx”,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“centerInit”:”xxx”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63" w:author="wpwl-lyp" w:date="2016-06-03T11:19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labelCode：标签号</w:t>
            </w:r>
          </w:p>
        </w:tc>
        <w:tc>
          <w:tcPr>
            <w:tcW w:w="4149" w:type="dxa"/>
          </w:tcPr>
          <w:p>
            <w:pPr>
              <w:rPr>
                <w:ins w:id="64" w:author="wpwl-lyp" w:date="2016-06-03T11:18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pointNum:  粉量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pointList:  每一个粉的中心点坐标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seedList: 压缩后的01字符串（标签中的颜色黑白分别对应着10）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frameList: 每一个粉的轮廓信息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areaList:  每一个粉的面积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dataError: 01字符串比较值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centerSeed: 与种子比较的偏移量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centerInit: 与正面初始化比较的偏移量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36" w:name="_Toc6794"/>
      <w:r>
        <w:rPr>
          <w:rFonts w:hint="eastAsia"/>
        </w:rPr>
        <w:t>27.获取星耀标签种子数据 /api/getSeedsStar</w:t>
      </w:r>
      <w:bookmarkEnd w:id="136"/>
    </w:p>
    <w:p>
      <w:pPr>
        <w:pStyle w:val="4"/>
      </w:pPr>
      <w:bookmarkStart w:id="137" w:name="_Toc20054"/>
      <w:r>
        <w:rPr>
          <w:rFonts w:hint="eastAsia"/>
        </w:rPr>
        <w:t>原接口说明：</w:t>
      </w:r>
      <w:bookmarkEnd w:id="137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/api/getSeedsStar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”serialNo“: "xxxxxx"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"coordinates": “xxx”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"position":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"province":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"city":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"county":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“town”:”xxx”,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“road”:”xxx”,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“deviceUUID”:”xxx”,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"appType":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"clientOs":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clientVersion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":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 失败1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"errMsg":"该型号产品出厂时，标签未登记!",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 失败2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"errMsg":"参数不正确!",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3) 失败3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"errMsg":"获取数据失败!",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"errCode": "1",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4) 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"success":true,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 {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"type":"n",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"k1":"xxxxxx",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"k2":"xxxxxx",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"k3":"xxxxxx",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"k4":"xxxxxx",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"k5":"xxxxxx",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"k6":"xxxxxx",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"k7":"xxxxxx",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"k8":"xxxxxx",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"k9":"xxxxxx",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"k10":"xxxxxx",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"k11":"xxxxxx",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"k12":"xxxxxx",</w:t>
            </w:r>
          </w:p>
          <w:p>
            <w:pPr>
              <w:ind w:firstLine="420"/>
              <w:rPr>
                <w:ins w:id="65" w:author="wpwl-lyp" w:date="2016-06-02T16:38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"k13":"xxxxxx",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"threshold":"xxx"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serialNo: 标签号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coordinates: 扫描时候的经纬度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position: 扫描时候的位置（文字描述）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province: 扫描时候的省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city: 扫描时候的市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county: 扫描时候的县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clientOs: 客户端的手机操作系统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clientVersion: 客户端APP版本号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town: 乡镇,街道</w:t>
            </w:r>
          </w:p>
          <w:p>
            <w:pPr>
              <w:rPr>
                <w:ins w:id="66" w:author="wpwl-lyp" w:date="2016-06-02T16:26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road:路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deviceUUID ： 设备id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appType: app类型，1-ios正品控,2-ios售后管家,3-android 正品控,4-android 售后管家</w:t>
            </w:r>
          </w:p>
        </w:tc>
        <w:tc>
          <w:tcPr>
            <w:tcW w:w="4149" w:type="dxa"/>
          </w:tcPr>
          <w:p>
            <w:pPr>
              <w:rPr>
                <w:ins w:id="67" w:author="wpwl-lyp" w:date="2016-06-02T16:43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ins w:id="68" w:author="wpwl-lyp" w:date="2016-06-02T16:43:00Z"/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k1 – k13 : 种子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type: 商品类型  0: 商品；1: 包裹（含多种商品）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threshold： 阈值，默认50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pStyle w:val="4"/>
      </w:pPr>
      <w:bookmarkStart w:id="138" w:name="_Toc14686"/>
      <w:r>
        <w:rPr>
          <w:rFonts w:hint="eastAsia"/>
        </w:rPr>
        <w:t>新接口说明：</w:t>
      </w:r>
      <w:bookmarkEnd w:id="138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/wpwl/getStarSeeds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”labelCode“: "xxxxxx",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"longitude":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"latitude":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"province":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"city":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"county":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“town”:”xxx”,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“road”:”xxx”,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“deviceUUID”:”xxx”,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"appType":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"clientOs":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clientVersion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": 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 失败1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"errMsg":"该型号产品出厂时，标签未登记!",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 失败2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"errMsg":"参数不正确!",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3) 失败3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"errMsg":"获取数据失败!",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"errCode": "1",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4) 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"success":true,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 {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"type":"n",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"k1":"xxxxxx",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"k2":"xxxxxx",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"k3":"xxxxxx",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"k4":"xxxxxx",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"k5":"xxxxxx",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"k6":"xxxxxx",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"k7":"xxxxxx",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"k8":"xxxxxx",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"k9":"xxxxxx",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"k10":"xxxxxx",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"k11":"xxxxxx",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"k12":"xxxxxx",</w:t>
            </w:r>
          </w:p>
          <w:p>
            <w:pPr>
              <w:ind w:firstLine="420"/>
              <w:rPr>
                <w:ins w:id="69" w:author="wpwl-lyp" w:date="2016-06-02T16:38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"k13":"xxxxxx",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"threshold":"xxx"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labelCode: 标签号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longitude:经度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latitude: 纬度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province: 扫描时候的省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city: 扫描时候的市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county: 扫描时候的县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clientOs: 客户端的手机操作系统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clientVersion: 客户端APP版本号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town: 乡镇,街道</w:t>
            </w:r>
          </w:p>
          <w:p>
            <w:pPr>
              <w:rPr>
                <w:ins w:id="70" w:author="wpwl-lyp" w:date="2016-06-02T16:27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road:路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deviceUUID ： 设备id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appType: app类型，1-ios正品控,2-ios售后管家,3-android 正品控,4-android 售后管家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ins w:id="71" w:author="wpwl-lyp" w:date="2016-06-02T16:48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ins w:id="72" w:author="wpwl-lyp" w:date="2016-06-02T16:48:00Z"/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k1 – k13 : 种子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type: 商品类型  0: 商品；1: 包裹（含多种商品）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threshold： 阈值，默认50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39" w:name="_Toc4719"/>
      <w:bookmarkStart w:id="140" w:name="_获得附近优惠门店/api/activity/getPosByPosition2"/>
      <w:r>
        <w:rPr>
          <w:rFonts w:hint="eastAsia"/>
        </w:rPr>
        <w:t>28.获得附近优惠门店</w:t>
      </w:r>
      <w:bookmarkStart w:id="141" w:name="OLE_LINK62"/>
      <w:bookmarkStart w:id="142" w:name="OLE_LINK78"/>
      <w:r>
        <w:rPr>
          <w:rFonts w:hint="eastAsia"/>
        </w:rPr>
        <w:t xml:space="preserve"> /api/activity/getPosByPosition</w:t>
      </w:r>
      <w:bookmarkEnd w:id="139"/>
      <w:bookmarkEnd w:id="141"/>
      <w:bookmarkEnd w:id="142"/>
    </w:p>
    <w:p>
      <w:pPr>
        <w:pStyle w:val="4"/>
      </w:pPr>
      <w:bookmarkStart w:id="143" w:name="_Toc28781"/>
      <w:r>
        <w:rPr>
          <w:rFonts w:hint="eastAsia"/>
        </w:rPr>
        <w:t>原接口说明：</w:t>
      </w:r>
      <w:bookmarkEnd w:id="143"/>
    </w:p>
    <w:bookmarkEnd w:id="140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/api/activity/getPosByPosition24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"longitude": “xxx”,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"latitude": “xxx”,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bookmarkStart w:id="144" w:name="OLE_LINK63"/>
            <w:bookmarkStart w:id="145" w:name="OLE_LINK64"/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activityType</w:t>
            </w:r>
            <w:bookmarkEnd w:id="144"/>
            <w:bookmarkEnd w:id="145"/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 "获取优惠活动门店信息失败！",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"org":[</w:t>
            </w:r>
          </w:p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"orgId": “xxx”,</w:t>
            </w:r>
            <w:bookmarkStart w:id="146" w:name="OLE_LINK73"/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"abbr": “xxx”,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"activityPos": 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ind w:firstLine="720" w:firstLineChars="4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"list"</w:t>
            </w:r>
            <w:bookmarkEnd w:id="146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 [</w:t>
            </w:r>
          </w:p>
          <w:p>
            <w:pPr>
              <w:tabs>
                <w:tab w:val="left" w:pos="1395"/>
              </w:tabs>
              <w:ind w:firstLine="720" w:firstLineChars="4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</w:t>
            </w:r>
            <w:bookmarkStart w:id="147" w:name="OLE_LINK76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bookmarkStart w:id="148" w:name="OLE_LINK75"/>
            <w:bookmarkStart w:id="149" w:name="OLE_LINK74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posId</w:t>
            </w:r>
            <w:bookmarkEnd w:id="148"/>
            <w:bookmarkEnd w:id="149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“xxx”,</w:t>
            </w:r>
            <w:bookmarkEnd w:id="147"/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"name":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"distance":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"iconUrl":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"summary":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"activityIds": [</w:t>
            </w:r>
          </w:p>
          <w:p>
            <w:pPr>
              <w:ind w:firstLine="1170" w:firstLineChars="6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1170" w:firstLineChars="6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},…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},…  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50" w:name="OLE_LINK77"/>
            <w:bookmarkStart w:id="151" w:name="OLE_LINK58"/>
            <w:bookmarkStart w:id="152" w:name="OLE_LINK59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"size"：“xxx”</w:t>
            </w:r>
            <w:bookmarkEnd w:id="150"/>
          </w:p>
          <w:bookmarkEnd w:id="151"/>
          <w:bookmarkEnd w:id="152"/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}</w:t>
            </w:r>
          </w:p>
          <w:p>
            <w:pPr>
              <w:ind w:firstLine="450" w:firstLineChars="25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"noActivityPos": 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ind w:firstLine="720" w:firstLineChars="4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"list":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"posId":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"name":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"tel":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"address":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keyWord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"businessHours":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"iconUrl":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"distance": “xxx”,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},…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"size"：“xxx”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}…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"size"：“xxx”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}…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"size"：“xxx”,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province:省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city:市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county:县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town：镇(保留)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longitude:经度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latitude: 纬度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53" w:name="OLE_LINK65"/>
            <w:bookmarkStart w:id="154" w:name="OLE_LINK66"/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activityType</w:t>
            </w:r>
            <w:bookmarkEnd w:id="153"/>
            <w:bookmarkEnd w:id="154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:返回列表类型(可选)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55" w:name="OLE_LINK72"/>
            <w:bookmarkStart w:id="156" w:name="OLE_LINK71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0-仅返回优惠门店 1-返回所有门店</w:t>
            </w:r>
          </w:p>
          <w:bookmarkEnd w:id="155"/>
          <w:bookmarkEnd w:id="156"/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sign: (参见约定)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orgId：公司Id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abbr：公司简称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name：门店名称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tel：门店电话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address：门店地址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iconUrl：门店标识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keyWord：关键字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businessHours：营业时间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distance</w:t>
            </w:r>
            <w:bookmarkStart w:id="157" w:name="OLE_LINK69"/>
            <w:bookmarkStart w:id="158" w:name="OLE_LINK70"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：距离</w:t>
            </w:r>
            <w:bookmarkEnd w:id="157"/>
            <w:bookmarkEnd w:id="15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pStyle w:val="4"/>
      </w:pPr>
      <w:bookmarkStart w:id="159" w:name="_Toc13264"/>
      <w:r>
        <w:rPr>
          <w:rFonts w:hint="eastAsia"/>
        </w:rPr>
        <w:t>新接口说明：</w:t>
      </w:r>
      <w:bookmarkEnd w:id="159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/wpwl/activity/getNearbyPos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"longitude": “xxx”,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"latitude": “xxx”,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"activityType": "xxx",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 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"获取优惠活动门店信息失败！",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"org":[</w:t>
            </w:r>
          </w:p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"orgId": “xxx”,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"abbr": “xxx”,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"activityPos": 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ind w:firstLine="720" w:firstLineChars="4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"list": [</w:t>
            </w:r>
          </w:p>
          <w:p>
            <w:pPr>
              <w:tabs>
                <w:tab w:val="left" w:pos="1395"/>
              </w:tabs>
              <w:ind w:firstLine="720" w:firstLineChars="4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"posId":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"name":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"distance":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"iconUrl":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"summary":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"activityIds": [</w:t>
            </w:r>
          </w:p>
          <w:p>
            <w:pPr>
              <w:ind w:firstLine="1170" w:firstLineChars="6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1170" w:firstLineChars="6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},…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},…       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"size"：“xxx”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}</w:t>
            </w:r>
          </w:p>
          <w:p>
            <w:pPr>
              <w:ind w:firstLine="450" w:firstLineChars="25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"noActivityPos": 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ind w:firstLine="720" w:firstLineChars="4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"list": 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"posId":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"name":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"tel":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"address":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keyword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"businessHours":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"iconUrl": “xxx”,</w:t>
            </w:r>
          </w:p>
          <w:p>
            <w:pPr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"distance": “xxx”,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},…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"size"：“xxx”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}…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"size"：“xxx”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}…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</w:t>
            </w:r>
          </w:p>
          <w:p>
            <w:pPr>
              <w:ind w:firstLine="180" w:firstLineChars="1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"size"：“xxx”,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province:省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city:市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county:县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town：镇(保留)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longitude:经度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latitude: 纬度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activityType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:返回列表类型(可选)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0-仅返回优惠门店 1-返回所有门店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sign: (参见约定)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orgId：公司Id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abbr：公司简称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name：门店名称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tel：门店电话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address：门店地址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iconUrl：门店标识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keyword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：关键字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businessHours：营业时间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distance：距离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  <w:bookmarkEnd w:id="5"/>
    </w:tbl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</w:p>
    <w:p>
      <w:pPr>
        <w:pStyle w:val="3"/>
      </w:pPr>
      <w:bookmarkStart w:id="160" w:name="_Toc18117"/>
      <w:bookmarkStart w:id="161" w:name="_AES加解密秘钥/getKey"/>
      <w:r>
        <w:rPr>
          <w:rFonts w:hint="eastAsia"/>
        </w:rPr>
        <w:t>29.AES加解密秘钥 /api/getKey</w:t>
      </w:r>
      <w:bookmarkEnd w:id="160"/>
    </w:p>
    <w:p>
      <w:pPr>
        <w:pStyle w:val="4"/>
      </w:pPr>
      <w:bookmarkStart w:id="162" w:name="_Toc22268"/>
      <w:r>
        <w:rPr>
          <w:rFonts w:hint="eastAsia"/>
        </w:rPr>
        <w:t>原接口说明：</w:t>
      </w:r>
      <w:bookmarkEnd w:id="162"/>
    </w:p>
    <w:bookmarkEnd w:id="161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/api/getKey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"errMsg":"errorCode",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备注：参见代码实现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4"/>
      </w:pPr>
      <w:bookmarkStart w:id="163" w:name="_Toc27072"/>
      <w:r>
        <w:rPr>
          <w:rFonts w:hint="eastAsia"/>
        </w:rPr>
        <w:t>新接口说明：</w:t>
      </w:r>
      <w:bookmarkEnd w:id="163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/wpwl/getKey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"errMsg":"errorCode",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备注：参见代码实现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64" w:name="_Toc19244"/>
      <w:bookmarkStart w:id="165" w:name="_版本检查/version/check"/>
      <w:r>
        <w:rPr>
          <w:rFonts w:hint="eastAsia"/>
        </w:rPr>
        <w:t>30.版本检查 /api /version/check</w:t>
      </w:r>
      <w:bookmarkEnd w:id="164"/>
    </w:p>
    <w:p>
      <w:pPr>
        <w:pStyle w:val="4"/>
      </w:pPr>
      <w:bookmarkStart w:id="166" w:name="_Toc28144"/>
      <w:r>
        <w:rPr>
          <w:rFonts w:hint="eastAsia"/>
        </w:rPr>
        <w:t>原接口说明：</w:t>
      </w:r>
      <w:bookmarkEnd w:id="166"/>
    </w:p>
    <w:bookmarkEnd w:id="165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highlight w:val="white"/>
              </w:rPr>
              <w:t>/version/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checkVersion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“appId”:”xxx”,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“appVersion”:”xxx”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errorCode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"data":true / false,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appId: 默认苹果版正品控--1，苹果版售后管家--2 ， Android正品控--3，Android售后管家--4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appVersion: 版本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成功，返回data为true,此时表示不升级 否则返回data为false，表示不支持移动端的APP，要求升级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备注：APP端的 api/version/checkVersion   映射到后台的是  api/version/check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4"/>
      </w:pPr>
      <w:bookmarkStart w:id="167" w:name="_Toc13302"/>
      <w:r>
        <w:rPr>
          <w:rFonts w:hint="eastAsia"/>
        </w:rPr>
        <w:t>新接口说明：</w:t>
      </w:r>
      <w:bookmarkEnd w:id="167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highlight w:val="white"/>
              </w:rPr>
              <w:t>/version/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checkVersion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“appId”:”xxx”,</w:t>
            </w:r>
          </w:p>
          <w:p>
            <w:pPr>
              <w:ind w:firstLine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“appVersion”:”xxx”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errorCode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"data":true / false,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appId: 默认苹果版正品控--1，苹果版售后管家--2 ， Android正品控--3，Android售后管家--4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appVersion: 版本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成功，返回data为true,此时表示不升级 否则返回data为false，表示不支持移动端的APP，要求升级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备注：APP端的 wpwl/version/checkVersion   映射到后台的是  wpwl/version/check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68" w:name="_Toc3233"/>
      <w:bookmarkStart w:id="169" w:name="_打点日志/log/saveUserOperate"/>
      <w:r>
        <w:rPr>
          <w:rFonts w:hint="eastAsia"/>
        </w:rPr>
        <w:t>31.打点日志 /api/log/saveUserOperate</w:t>
      </w:r>
      <w:bookmarkEnd w:id="168"/>
    </w:p>
    <w:p>
      <w:pPr>
        <w:pStyle w:val="4"/>
      </w:pPr>
      <w:bookmarkStart w:id="170" w:name="_Toc8541"/>
      <w:r>
        <w:rPr>
          <w:rFonts w:hint="eastAsia"/>
        </w:rPr>
        <w:t>原接口说明：</w:t>
      </w:r>
      <w:bookmarkEnd w:id="170"/>
    </w:p>
    <w:bookmarkEnd w:id="169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/api/log/saveUserOperate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"content":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bookmarkStart w:id="171" w:name="OLE_LINK53"/>
            <w:bookmarkStart w:id="172" w:name="OLE_LINK54"/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bookmarkEnd w:id="171"/>
          <w:bookmarkEnd w:id="172"/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73" w:author="wpwl-lyp" w:date="2016-06-02T17:14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data:”打点成功”</w:t>
            </w:r>
          </w:p>
          <w:p>
            <w:pPr>
              <w:autoSpaceDE w:val="0"/>
              <w:autoSpaceDN w:val="0"/>
              <w:adjustRightInd w:val="0"/>
              <w:ind w:firstLine="450" w:firstLineChars="2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content：保存内容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4"/>
      </w:pPr>
      <w:bookmarkStart w:id="173" w:name="_Toc27164"/>
      <w:r>
        <w:rPr>
          <w:rFonts w:hint="eastAsia"/>
        </w:rPr>
        <w:t>新接口说明:</w:t>
      </w:r>
      <w:bookmarkEnd w:id="173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/wpwl/log/saveUserOperate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05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"content":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ins w:id="74" w:author="wpwl-lyp" w:date="2016-06-02T17:14:00Z"/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data:”打点成功”</w:t>
            </w:r>
          </w:p>
          <w:p>
            <w:pPr>
              <w:autoSpaceDE w:val="0"/>
              <w:autoSpaceDN w:val="0"/>
              <w:adjustRightInd w:val="0"/>
              <w:ind w:firstLine="450" w:firstLineChars="2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content：保存内容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74" w:name="_Toc4471"/>
      <w:r>
        <w:rPr>
          <w:rFonts w:hint="eastAsia"/>
        </w:rPr>
        <w:t>32.帅丰标签测试 /api/verifySanferTest</w:t>
      </w:r>
      <w:bookmarkEnd w:id="174"/>
      <w:bookmarkStart w:id="175" w:name="_31.帅丰标签测试"/>
    </w:p>
    <w:p>
      <w:pPr>
        <w:pStyle w:val="4"/>
      </w:pPr>
      <w:bookmarkStart w:id="176" w:name="_Toc4944"/>
      <w:r>
        <w:rPr>
          <w:rFonts w:hint="eastAsia"/>
        </w:rPr>
        <w:t>原接口说明：</w:t>
      </w:r>
      <w:bookmarkEnd w:id="176"/>
    </w:p>
    <w:bookmarkEnd w:id="175"/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/api/verifySanferTest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"serialNo":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"codes":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"transCode":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"coordinates":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"position":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"province":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"city":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"county":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"clientOs":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clientVersion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“userId”:”xxx”,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“town”:”xxx”,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“road”:”xxx”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"errMsg":"扫描失败，请重新扫描，谢谢！",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"errMsg":"该产品有可能非正常渠道生产，购买时请认真甄别，谢谢!",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3)失败3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"errMsg":"fail",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4)成功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1:液晶码验证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 “success”,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true</w:t>
            </w:r>
          </w:p>
          <w:p>
            <w:pPr>
              <w:rPr>
                <w:ins w:id="75" w:author="wpwl-lyp" w:date="2016-06-03T09:39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5）成功2: 若LED测试标签的serialNo为000000009999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 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"productUrls"：[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]，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"brandDesc"："xxx"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serialNo:硬件编码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codes：动态编码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transCode：物流码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coordinates：坐标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position：地址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province：省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city：市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county：区县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clientOs：客户端的手机操作系统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clientVersion：客户端APP版本号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userId: 用户id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town: 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road: 路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r>
              <w:rPr>
                <w:rFonts w:hint="eastAsia"/>
              </w:rPr>
              <w:t>1)若LED测试标签的serialNo为000000009999</w:t>
            </w:r>
          </w:p>
          <w:p/>
          <w:p>
            <w:r>
              <w:rPr>
                <w:rFonts w:hint="eastAsia"/>
              </w:rPr>
              <w:t>productUrls: 图片url</w:t>
            </w:r>
          </w:p>
          <w:p>
            <w:r>
              <w:rPr>
                <w:rFonts w:hint="eastAsia"/>
              </w:rPr>
              <w:t>brandDesc: 品牌描述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pStyle w:val="4"/>
      </w:pPr>
      <w:bookmarkStart w:id="177" w:name="_Toc28665"/>
      <w:r>
        <w:rPr>
          <w:rFonts w:hint="eastAsia"/>
        </w:rPr>
        <w:t>新接口说明：</w:t>
      </w:r>
      <w:bookmarkEnd w:id="177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/wpwl/verifySanferTest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"labelCode":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"codes":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"transCode":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"longitude":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"latitude":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"province":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"city":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"county":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"clientOs":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clientVersion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“userId”:”xxx”,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“town”:”xxx”,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“road”:”xxx”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"errMsg":"扫描失败，请重新扫描，谢谢！",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"errMsg":"该产品有可能非正常渠道生产，购买时请认真甄别，谢谢!",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3)失败3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"errMsg":"fail",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4)成功1: 液晶码验证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 “success”,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true</w:t>
            </w:r>
          </w:p>
          <w:p>
            <w:pPr>
              <w:rPr>
                <w:ins w:id="76" w:author="wpwl-lyp" w:date="2016-06-03T09:59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5）成功2: 若LED测试标签的serialNo为000000009999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 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"productUrls"：[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"xxx"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]，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"brandDesc"："xxx"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labelCode:硬件编码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codes：动态编码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transCode：物流码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longitude：经度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latitude：纬度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province：省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city：市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county：区县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clientOs：客户端的手机操作系统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clientVersion：客户端APP版本号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userId: 用户id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town: 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road: 路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1)若LED测试标签的serialNo为000000009999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productUrls: 图片url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brandDesc: 品牌描述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/>
    <w:p>
      <w:pPr>
        <w:pStyle w:val="3"/>
      </w:pPr>
      <w:bookmarkStart w:id="178" w:name="_Toc5524"/>
      <w:r>
        <w:rPr>
          <w:rFonts w:hint="eastAsia"/>
        </w:rPr>
        <w:t>33.更新下载信息 /api/download/save</w:t>
      </w:r>
      <w:bookmarkEnd w:id="178"/>
    </w:p>
    <w:p>
      <w:pPr>
        <w:pStyle w:val="4"/>
      </w:pPr>
      <w:bookmarkStart w:id="179" w:name="_Toc2923"/>
      <w:r>
        <w:rPr>
          <w:rFonts w:hint="eastAsia"/>
        </w:rPr>
        <w:t>原接口说明：</w:t>
      </w:r>
      <w:bookmarkEnd w:id="179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/api/download/save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“deviceUUID": “xxx”,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“downloadFrom": “xxx”,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“marketId": “xxx”,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“orgId": “xxx”,                      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“serialNo": “xxx”,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“appType": “xxx”,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“appVersion": “xxx”,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“deviceVersion":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false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3)成功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 “true”,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deviceUUID: 设备id,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downloadFrom:下载来源, 0-未知来源,1-来自PC机下载,2-IOS通过官网的下载页面跳转过来,3-Android 通过官网的下载页面跳转过来,4-IOS通过AppStore下载,5-Android通过App市场下载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marketId: 市场ID,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orgId: 公司ID,（没调用到）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serialNo: 标签号, （没调用到）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appType: app类型, 1-ios正品控,2-ios售后管家,3-android 正品控,4-android 售后管家appVersion: app版本,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deviceVersion: 设备版本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pStyle w:val="4"/>
      </w:pPr>
      <w:bookmarkStart w:id="180" w:name="_Toc27035"/>
      <w:r>
        <w:rPr>
          <w:rFonts w:hint="eastAsia"/>
        </w:rPr>
        <w:t>新接口说明：</w:t>
      </w:r>
      <w:bookmarkEnd w:id="180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/api/download/save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“deviceUUID": “xxx”,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“downloadFrom":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“marketId": “xxx”,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“orgId": “xxx”,                      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“serialNo": “xxx”,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“appType": “xxx”,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“appVersion": “xxx”,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“deviceVersion":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1)失败1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2)失败2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"errMsg":"false",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deviceUUID: 设备id,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downloadFrom:下载来源, 0-未知来源,1-来自PC机下载,2-IOS通过官网的下载页面跳转过来,3-Android 通过官网的下载页面跳转过来,4-IOS通过AppStore下载,5-Android通过App市场下载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marketId: 市场ID,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orgId: 公司ID,（没调用到）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serialNo: 标签号, （没调用到）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appType: app类型, 1-ios正品控,2-ios售后管家,3-android 正品控,4-android 售后管家 appVersion: app版本, 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deviceVersion: 设备版本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备注：无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81" w:name="_Toc29919"/>
      <w:r>
        <w:rPr>
          <w:rFonts w:hint="eastAsia"/>
        </w:rPr>
        <w:t>34.崩溃日志 /api/acapperror/save</w:t>
      </w:r>
      <w:bookmarkEnd w:id="181"/>
    </w:p>
    <w:p>
      <w:pPr>
        <w:pStyle w:val="4"/>
      </w:pPr>
      <w:bookmarkStart w:id="182" w:name="_Toc29386"/>
      <w:r>
        <w:rPr>
          <w:rFonts w:hint="eastAsia"/>
        </w:rPr>
        <w:t>原接口说明：</w:t>
      </w:r>
      <w:bookmarkEnd w:id="182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/api/acapperror/save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“errMsg":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 null,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errMsg: 错误信息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备注：Android已经不用了</w:t>
            </w:r>
          </w:p>
        </w:tc>
      </w:tr>
    </w:tbl>
    <w:p/>
    <w:p/>
    <w:p>
      <w:pPr>
        <w:pStyle w:val="4"/>
      </w:pPr>
      <w:bookmarkStart w:id="183" w:name="_Toc9808"/>
      <w:r>
        <w:rPr>
          <w:rFonts w:hint="eastAsia"/>
        </w:rPr>
        <w:t>新接口说明：</w:t>
      </w:r>
      <w:bookmarkEnd w:id="183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/wpwl/acapperror/save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“errMsg":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"errMsg":null,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2)成功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"data": null,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"success": true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errMsg: 错误信息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备注：Android已经不用了</w:t>
            </w:r>
          </w:p>
        </w:tc>
      </w:tr>
    </w:tbl>
    <w:p/>
    <w:p>
      <w:pPr>
        <w:pStyle w:val="3"/>
        <w:rPr>
          <w:ins w:id="77" w:author="wpwl-lyp" w:date="2016-06-03T10:33:00Z"/>
        </w:rPr>
      </w:pPr>
      <w:bookmarkStart w:id="184" w:name="_Toc7833"/>
      <w:r>
        <w:rPr>
          <w:rFonts w:hint="eastAsia"/>
        </w:rPr>
        <w:t>35.扫描超时 /api/device/scanOverTime</w:t>
      </w:r>
      <w:bookmarkEnd w:id="184"/>
    </w:p>
    <w:p>
      <w:pPr>
        <w:pStyle w:val="4"/>
      </w:pPr>
      <w:bookmarkStart w:id="185" w:name="_Toc27933"/>
      <w:r>
        <w:rPr>
          <w:rFonts w:hint="eastAsia"/>
        </w:rPr>
        <w:t>原接口说明：</w:t>
      </w:r>
      <w:bookmarkEnd w:id="185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/api/device/scanOverTime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“type”:”xxx”,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“sign”:”xxx”,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“userId”:”xxx”,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"coordinates":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"position":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"province":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"city":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"county":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“town”:”xxx”,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“road”:”xxx”,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“deviceUUID”:”xxx”,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"appType":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"clientOs":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clientVersion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highlight w:val="white"/>
              </w:rPr>
              <w:t>1)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null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ins w:id="78" w:author="wpwl-lyp" w:date="2016-06-03T10:56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type: 操作类型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若为zpk,则对应的用户类型是消费者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否则，则对应的用户类型是安装维修人员sign: 加密字串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userId: 修改者id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coordinates: 扫描时候的经纬度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position: 扫描时候的位置（文字描述）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province: 扫描时候的省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city: 扫描时候的市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county: 扫描时候的县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clientOs: 客户端的手机操作系统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clientVersion: 客户端APP版本号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town: 乡镇,街道</w:t>
            </w:r>
          </w:p>
          <w:p>
            <w:pPr>
              <w:rPr>
                <w:ins w:id="79" w:author="wpwl-lyp" w:date="2016-06-03T10:37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road:路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appType：app类型，1-ios正品控,2-ios售后管家,3-android 正品控,4-android 售后管家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deviceUUID   设备id</w:t>
            </w:r>
          </w:p>
        </w:tc>
        <w:tc>
          <w:tcPr>
            <w:tcW w:w="4149" w:type="dxa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备注：APP端的 api/device/ scanOverTime   映射到后台的是  api/device/ scanOverTime24</w:t>
            </w:r>
          </w:p>
        </w:tc>
      </w:tr>
    </w:tbl>
    <w:p>
      <w:pPr>
        <w:pStyle w:val="4"/>
      </w:pPr>
      <w:bookmarkStart w:id="186" w:name="_Toc19366"/>
      <w:r>
        <w:rPr>
          <w:rFonts w:hint="eastAsia"/>
        </w:rPr>
        <w:t>新接口说明：</w:t>
      </w:r>
      <w:bookmarkEnd w:id="186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/wpwl/device/scanOverTime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“type”:”xxx”,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“sign”:”xxx”,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memberId”:”xxx”,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"longitude":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"latitude":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"province":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"city":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"county":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“town”:”xxx”,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“road”:”xxx”,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“deviceUUID”:”xxx”,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"appType":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"clientOs": “xxx”,</w:t>
            </w:r>
          </w:p>
          <w:p>
            <w:pPr>
              <w:ind w:firstLine="90" w:firstLineChars="5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clientVersion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": “xxx”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1)null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ins w:id="80" w:author="wpwl-lyp" w:date="2016-06-03T10:59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type: 操作类型：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若为zpk,则对应的用户类型是消费者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否则，则对应的用户类型是安装维修人员sign: 加密字串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memberId: 修改者ID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longitude: 经度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latitude: 纬度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province: 扫描时候的省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city: 扫描时候的市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county: 扫描时候的县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clientOs: 客户端的手机操作系统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clientVersion: 客户端APP版本号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town: 乡镇,街道</w:t>
            </w:r>
          </w:p>
          <w:p>
            <w:pPr>
              <w:rPr>
                <w:ins w:id="81" w:author="wpwl-lyp" w:date="2016-06-06T16:26:00Z"/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road:路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appType：app类型，1-ios正品控,2-ios售后管家,3-android 正品控,4-android 售后管家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deviceUUID   设备id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备注：APP端的 api/device/ scanOverTime   映射到后台的是  api/device/ scanOverTime24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  <w:rPr>
          <w:ins w:id="82" w:author="wpwl-lyp" w:date="2016-06-03T11:07:00Z"/>
        </w:rPr>
      </w:pPr>
      <w:bookmarkStart w:id="187" w:name="_Toc16699"/>
      <w:r>
        <w:rPr>
          <w:rFonts w:hint="eastAsia"/>
        </w:rPr>
        <w:t>36.扫描打点 /wpwl/log/scanInfoLog</w:t>
      </w:r>
      <w:bookmarkEnd w:id="187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/wpwl/log/scanInfoLog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“labelCode”:”xxx”,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seriaType”:”xxx”,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transCode”:”xxx”,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sign”:”xxx”,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userId”:”xxx”,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latitude”:”xxx”,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“longitude”:”xxx”，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position”:”xxx”,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province”:”xxx”,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city”:”xxx”,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county”:”xxx”,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town”:”xxx”,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road”:”xxx”,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device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Brand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device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Model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deviceUUID”:”xxx”,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appType”:”xxx”,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clientOs”:”xxx”,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clientVersion”:”xxx”,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scanTime”:”xxx”,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infoType”:”xxx”,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infoDetail”:”xxx”,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mobile”:”xxx”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1)null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labelCode:标签号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seriaType：标签类型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transCode：物流码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sign：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userId：用户ID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latitude:纬度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longitude：经度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position：详细地址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province：省份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city:市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county:区县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town:镇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road:街道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deviceBrand:设备品牌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deviceModel:设备型号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deviceUUID:设备id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appType:app类型，1-ios正品控,2-ios售后管家,3-android 正品控,4-android 售后管家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clientOs: 客户端的手机操作系统，ios/Android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clientVersion:客户端APP版本号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scanTime:扫描时间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infoType:信息类型, 0-未知 1-成功 2-种子获取失败 3-验证失败 4-超时 5-网络连接失败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infoDetail:信息描述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mobile:手机号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cstheme="minorEastAsia"/>
                <w:b/>
                <w:color w:val="FF0000"/>
                <w:sz w:val="18"/>
                <w:szCs w:val="18"/>
                <w:shd w:val="pct10" w:color="auto" w:fill="FFFFFF"/>
              </w:rPr>
              <w:t>标签扫描过后，无论失败成功，必调该接口</w:t>
            </w:r>
          </w:p>
        </w:tc>
      </w:tr>
    </w:tbl>
    <w:p>
      <w:pPr>
        <w:rPr>
          <w:ins w:id="83" w:author="wpwl-lyp" w:date="2016-06-03T11:07:00Z"/>
        </w:rPr>
      </w:pPr>
    </w:p>
    <w:p>
      <w:pPr>
        <w:rPr>
          <w:ins w:id="84" w:author="wpwl-lyp" w:date="2016-06-03T11:07:00Z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88" w:name="_Toc7835"/>
      <w:r>
        <w:rPr>
          <w:rFonts w:hint="eastAsia"/>
        </w:rPr>
        <w:t>37.正品控新详情页 /api/product/</w:t>
      </w:r>
      <w:r>
        <w:t>productInfo</w:t>
      </w:r>
      <w:bookmarkEnd w:id="188"/>
    </w:p>
    <w:p>
      <w:pPr>
        <w:rPr>
          <w:rFonts w:asciiTheme="minorEastAsia" w:hAnsiTheme="minorEastAsia" w:cstheme="minorEastAsia"/>
          <w:sz w:val="18"/>
          <w:szCs w:val="18"/>
        </w:rPr>
      </w:pPr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wpwl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productInfo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"productId": 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1)成功：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"data":{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"productDetails":{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"productId":"xxx",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"productUrls":[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"xxx"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"productName 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"featureDesc 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"productParams":{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"standard":"xxx",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"paramList":[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"type":"xxx",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"name":"xxx",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"value":"xxx",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"valueName":"xxx",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"showOrder":"xxx",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"brand":{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"brandIcon":"xxx"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"publicityImage":"xxx"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"brandName":"xxx",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"brandDesc":"xxx",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"productSpecList":[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"bigImg": 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"detail":[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"smallImg": 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"title": 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"intro": "xxx",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"success":true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"errMsg":"找不到指定的产品，请稍后再试，谢谢！",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4）失败3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"errMsg":"找不到指定的产品",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productId：产品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productId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：产品id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productUrls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：产品图片/轮播图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productName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：产品名称/产品标题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featureDesc：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特色描述/产品简介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standard：产品规格码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type：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参数类型 1-下拉 2-文本 3-联系电话 4-链接地址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name：参数中文名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value：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非下拉参数值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valueName：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非下拉参数值名称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showOrder：显示顺序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brandIcon：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品牌Logo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publicityImage：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品牌宣传图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brandName：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品牌名称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brandDesc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：品牌介绍/品牌简介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bigImg：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大标题图片路径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smallImg：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小标题图片路径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title：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标题文字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intro：内容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1.正品控新详情页，内容包括：产品介绍；产品参数；品牌介绍；产品特色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一个品牌下有很多产品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89" w:name="_Toc14097"/>
      <w:r>
        <w:rPr>
          <w:rFonts w:hint="eastAsia"/>
        </w:rPr>
        <w:t xml:space="preserve">38.新附近门店（分页） </w:t>
      </w:r>
      <w:r>
        <w:t>/api/pos/listNearPosByProductByPage</w:t>
      </w:r>
      <w:bookmarkEnd w:id="189"/>
    </w:p>
    <w:p>
      <w:pPr>
        <w:pStyle w:val="4"/>
      </w:pPr>
      <w:bookmarkStart w:id="190" w:name="_Toc23326"/>
      <w:r>
        <w:rPr>
          <w:rFonts w:hint="eastAsia"/>
        </w:rPr>
        <w:t>原接口说明：</w:t>
      </w:r>
      <w:bookmarkEnd w:id="190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/listNearPosByProductByPage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"productId":"xxx",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"province":"xxx",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"city":"xxx",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"county":"xxx",</w:t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"town"："xxx",</w:t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"longitude": "xxx",</w:t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"latitude": 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"sign": 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"pageIndex":"xxx",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"pageSize":"xxx"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"list":[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"posId":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"posName":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"tel":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"orgId":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"address":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"keyWord":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"businessHours": “xxx”,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"iconUrl": “xxx”,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"distance": 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"activities": [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"activityId":"xxx",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"activityTitle":"xxx"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"total": 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“errCode”:1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"errMsg":"您所在的地区没有该产品的门店，请联系总部，服务电话为xxx,谢谢",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“data”:｛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“serviceTel”:”xxxx”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4）失败3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"您所在的地区没有该产品的门店，谢谢！",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5）失败4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"获取产品门店信息失败！",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productId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province：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city：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county：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town：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longitude：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产品所在地经度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latitude：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产品所在地纬度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sign：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pageIndex：页码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pageSize：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每页记录数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posId：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门店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posName：门店名称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tel：门店电话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orgId：公司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address：门店地址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keyWord：关键字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businessHours：营业时间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iconUrl：门店标识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distance：与当前位置的距离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activityId：活动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activityTitle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：活动标题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total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门店总数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1.对门店进行分页，具体分页效果APP端实现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2.根据productId来查询附近门店，也就是关于产品的附近门店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4"/>
      </w:pPr>
      <w:bookmarkStart w:id="191" w:name="_Toc26908"/>
      <w:r>
        <w:rPr>
          <w:rFonts w:hint="eastAsia"/>
        </w:rPr>
        <w:t>新接口说明：</w:t>
      </w:r>
      <w:bookmarkEnd w:id="191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wpwl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/listNearPosByProductByPage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"productId":"xxx",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"province":"xxx",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"city":"xxx",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"county":"xxx",</w:t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"town"："xxx",</w:t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"longitude": "xxx",</w:t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"latitude": 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"sign": 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"pageIndex":"xxx",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"pageSize":"xxx"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"list":[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"posId":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"posName":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"tel":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"orgId":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"address":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"keyWord":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"businessHours": “xxx”,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"iconUrl": “xxx”,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"distance": 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"activities": [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"activityId":"xxx",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"activityTitle":"xxx"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"total": 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“errCode”:1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"errMsg":"您所在的地区没有该产品的门店，请联系总部，服务电话为xxx,谢谢",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“data”:｛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“serviceTel”:”xxxx”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4）失败3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"您所在的地区没有该产品的门店，谢谢！",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5）失败4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"获取产品门店信息失败！",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productId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province：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city：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county：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town：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longitude：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产品所在地经度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latitude：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产品所在地纬度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sign：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pageIndex：页码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pageSize：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每页记录数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posId：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门店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posName：门店名称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tel：门店电话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orgId：公司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address：门店地址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keyWord：关键字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businessHours：营业时间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iconUrl：门店标识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distance：与当前位置的距离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activityId：活动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activityTitle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：活动标题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total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门店总数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1.对门店进行分页，具体分页效果APP端实现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2.根据productId来查询附近门店，也就是关于产品的附近门店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92" w:name="_Toc18784"/>
      <w:r>
        <w:rPr>
          <w:rFonts w:hint="eastAsia"/>
        </w:rPr>
        <w:t xml:space="preserve">39.新附近优惠（分页） </w:t>
      </w:r>
      <w:r>
        <w:t>/api/activity/listPosByPositionByPage</w:t>
      </w:r>
      <w:bookmarkEnd w:id="192"/>
    </w:p>
    <w:p>
      <w:pPr>
        <w:pStyle w:val="4"/>
      </w:pPr>
      <w:bookmarkStart w:id="193" w:name="_Toc24526"/>
      <w:r>
        <w:rPr>
          <w:rFonts w:hint="eastAsia"/>
        </w:rPr>
        <w:t>原接口说明：</w:t>
      </w:r>
      <w:bookmarkEnd w:id="193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activity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listPosByPositionByPage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"province":"xxx",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"city":"xxx",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"county":"xxx",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"town"："xxx",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"longitude":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"latitude": 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"activityType": "xxx",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"sign":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"pageIndex":"xxx",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"pageSize":"xxx"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"data":{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"org":[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"orgId":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"abbr":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"activityPos":{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"posId": “xxx”,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"name": “xxx”,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"tel":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"businessHours":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"keyWord": “xxx”,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"address":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"iconUrl": “xxx”,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"summary":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"distance": “xxx”,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"activities":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"activityId":"xxx",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"activityTitle":"xxx"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...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"activityTotal"：“xxx”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"noActivityPos":{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"posId": “xxx”,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      "name": “xxx”,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"tel":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      "businessHours":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"keyWord":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"address":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"iconUrl":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"summary":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"distance":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1440" w:firstLineChars="8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"activities":[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"noActivityTotal"：“xxx”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"orgTotal"：“xxx”,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“errCode”:1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"errMsg":"您所在的地区没有该产品的门店，请联系总部，服务电话为xxx,谢谢",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“data”:｛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    “serviceTel”:”xxxx”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4）失败3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"errMsg":"您所在的地区没有该产品的门店，谢谢！",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5）失败4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"获取门店信息失败！",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province：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city：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county：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town：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longitude：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产品所在地经度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latitude：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产品所在地纬度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activityType：返回列表类型(可选): 0-仅返回优惠门店 1-返回所有门店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sign：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pageIndex：页码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pageSize：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每页记录数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posId：门店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name：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门店名称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tel：门店电话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businessHours：营业时间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keyWord：关键字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address：门店地址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iconUrl：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门店标识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summary：活动摘要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distance：距离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activityId：活动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activityTitle：活动标题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activityTotal：有优惠的门店总数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noActivityTotal：没优惠的门店总数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orgTotal：公司总数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1.仅对公司进行分页处理，而公司下面的门店不需要分页，具体分页效果APP端实现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2.直接根据地理位置信息进行定位，查询附近的所有门店信息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4"/>
      </w:pPr>
      <w:bookmarkStart w:id="194" w:name="_Toc13575"/>
      <w:r>
        <w:rPr>
          <w:rFonts w:hint="eastAsia"/>
        </w:rPr>
        <w:t>新接口说明：</w:t>
      </w:r>
      <w:bookmarkEnd w:id="194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wpwl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activity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listPosByPositionByPage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"province":"xxx",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"city":"xxx",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"county":"xxx",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"town"："xxx",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"longitude":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"latitude": 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"activityType": "xxx",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"sign":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"pageIndex":"xxx",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"pageSize":"xxx"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"data":{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"org":[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"orgId":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"abbr":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"activityPos":{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"posId": “xxx”,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"name": “xxx”,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"tel":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"businessHours":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"keyWord": “xxx”,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"address":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"iconUrl": “xxx”,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"summary": “xxx”,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"distance": “xxx”,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"activities":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"activityId":"xxx",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"activityTitle":"xxx"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...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"activityTotal"：“xxx”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"noActivityPos":{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"posId": “xxx”,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      "name": “xxx”,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"tel":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      "businessHours":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"keyWord":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"address":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"iconUrl":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"summary":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"distance": 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1440" w:firstLineChars="8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"activities":[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"noActivityTotal"：“xxx”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"orgTotal"：“xxx”,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“errCode”:1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"errMsg":"您所在的地区没有该产品的门店，请联系总部，服务电话为xxx,谢谢",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“data”:｛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     “serviceTel”:”xxxx”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4）失败3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"errMsg":"您所在的地区没有该产品的门店，谢谢！",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5）失败4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"获取门店信息失败！",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province：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city：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产品所在市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county：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产品所在县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town：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longitude：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产品所在地经度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latitude：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产品所在地纬度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activityType：返回列表类型(可选): 0-仅返回优惠门店 1-返回所有门店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sign：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pageIndex：页码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pageSize：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每页记录数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posId：门店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name：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门店名称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tel：门店电话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businessHours：营业时间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keyWord：关键字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address：门店地址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iconUrl：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门店标识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summary：活动摘要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distance：距离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activityId：活动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activityTitle：活动标题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activityTotal：有优惠的门店总数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noActivityTotal：没优惠的门店总数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orgTotal：公司总数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1.仅对公司进行分页处理，而公司下面的门店不需要分页，具体分页效果APP端实现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2.直接根据地理位置信息进行定位，查询附近的所有门店信息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95" w:name="_Toc28994"/>
      <w:r>
        <w:rPr>
          <w:rFonts w:hint="eastAsia"/>
        </w:rPr>
        <w:t xml:space="preserve">40.咨询留言列表 </w:t>
      </w:r>
      <w:r>
        <w:t>/api/message/listConsultByPage</w:t>
      </w:r>
      <w:bookmarkEnd w:id="195"/>
    </w:p>
    <w:p>
      <w:pPr>
        <w:pStyle w:val="4"/>
      </w:pPr>
      <w:bookmarkStart w:id="196" w:name="_Toc14472"/>
      <w:r>
        <w:rPr>
          <w:rFonts w:hint="eastAsia"/>
        </w:rPr>
        <w:t>原接口说明：</w:t>
      </w:r>
      <w:bookmarkEnd w:id="196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/listConsultByPage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"userId":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"productId":"xxx",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"pageIndex":"xxx",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"pageSize":"xxx"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"data":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"list"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"userId":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"mobile":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"consult":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"message":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"consultTime":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"picUrlList":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"picUrl":"xxx"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"total": "xxx"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"无咨询留言！",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userId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：用户id/vipID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productId：产品id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pageIndex:当前页码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pageSize: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每页记录数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userId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：用户id/vipID 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mobile：电话号码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consult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：用户咨询的问题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message：资讯回复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/企业信息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consultTime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：咨询提交时间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picUrl：咨询图片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total：咨询留言总数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1.咨询图片至多五张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2.这里的userId对应的是ac_suspect 的id，在ios端称为vipID，在android端称为用户id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3.在用户登录的状态下，可以看到本人所有的咨询留言（包括未回复的以及被企业屏蔽掉的），但是只能看到其他人已经回复的且未被企业屏蔽掉的那些咨询留言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4.在用户未登录的状态下，只能看到已回复的且未被企业屏蔽掉的那些咨询留言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5.咨询留言根据咨询提交的时间倒序排序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6.在登录状态下，APP端需要将自己回复的咨询需要标识为“我的咨询”，因此需要返回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userId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4"/>
      </w:pPr>
      <w:bookmarkStart w:id="197" w:name="_Toc8128"/>
      <w:r>
        <w:rPr>
          <w:rFonts w:hint="eastAsia"/>
        </w:rPr>
        <w:t>新接口说明：</w:t>
      </w:r>
      <w:bookmarkEnd w:id="197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wpwl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/listConsultByPage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"userId":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"productId":"xxx",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"pageIndex":"xxx",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"pageSize":"xxx"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成功1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"data":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"list"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"userId":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"mobile":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"consult":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"message":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"consultTime":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"picUrlList":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"picUrl":"xxx"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"total": "xxx"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 "无咨询留言！",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userId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：用户id/vipID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productId：产品id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pageIndex:当前页码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pageSize: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每页记录数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userId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：用户id/vipID ,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mobile：电话号码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consult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：用户咨询的问题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message：资讯回复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/企业信息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consultTime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：咨询提交时间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picUrl：咨询图片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total：咨询留言总数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1.咨询图片至多五张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2.这里的userId对应的是ac_suspect 的id，在ios端称为vipID，在android端称为用户id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3.在用户登录的状态下，可以看到本人所有的咨询留言（包括未回复的以及被企业屏蔽掉的），但是只能看到其他人已经回复的且未被企业屏蔽掉的那些咨询留言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4.在用户未登录的状态下，只能看到已回复的且未被企业屏蔽掉的那些咨询留言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5.咨询留言根据咨询提交的时间倒序排序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6.在登录状态下，APP端需要将自己回复的咨询需要标识为“我的咨询”，因此需要返回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userId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198" w:name="_Toc24619"/>
      <w:r>
        <w:rPr>
          <w:rFonts w:hint="eastAsia"/>
        </w:rPr>
        <w:t xml:space="preserve">41.咨询录入 </w:t>
      </w:r>
      <w:r>
        <w:t>/api/message/saveConsult</w:t>
      </w:r>
      <w:bookmarkEnd w:id="198"/>
    </w:p>
    <w:p>
      <w:pPr>
        <w:pStyle w:val="4"/>
      </w:pPr>
      <w:bookmarkStart w:id="199" w:name="_Toc29986"/>
      <w:r>
        <w:rPr>
          <w:rFonts w:hint="eastAsia"/>
        </w:rPr>
        <w:t>原接口说明：</w:t>
      </w:r>
      <w:bookmarkEnd w:id="199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saveConsult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"userId":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"productId":"xxx",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"consultContent":"xxx",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"picUrl":[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"data":"咨询录入成功",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"咨询前请先登录！",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"请输入咨询内容！",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4）失败3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"咨询录入失败！",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userId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：用户id/vipID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productId：产品id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consultContent：咨询内容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picUrl：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咨询图片的url(可选)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1.先是上传图片到服务器，待图片上传成功之后，才把图片的url以及咨询的内容信息保存到数据库中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2.先是调用上传图片的接口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/client/file/upload，之后再调用咨询录入的接口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/api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saveConsult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3.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最多可以上传五张图片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4. 咨询图片的url，返回的格式是 ["","","","","",] ，若无图片上传，则为[""]；若图片上传失败，则为["null"]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5. 这里的userId对应的是ac_suspect 的id，在ios端称为vipID，在android端称为用户id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4"/>
      </w:pPr>
      <w:bookmarkStart w:id="200" w:name="_Toc19019"/>
      <w:r>
        <w:rPr>
          <w:rFonts w:hint="eastAsia"/>
        </w:rPr>
        <w:t>新接口说明：</w:t>
      </w:r>
      <w:bookmarkEnd w:id="200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wpwl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saveConsult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"userId": "xxx",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"productId":"xxx",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"consultContent":"xxx",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"picUrl":[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"data":"咨询录入成功",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"咨询前请先登录！",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"请输入咨询内容！",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4）失败3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"咨询录入失败！",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userId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：用户id/vipID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productId：产品id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consultContent：咨询内容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picUrl：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咨询图片的url(可选)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1.先是上传图片到服务器，待图片上传成功之后，才把图片的url以及咨询的内容信息保存到数据库中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2.先是调用上传图片的接口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/wpPic/file/upload，之后再调用咨询录入的接口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/wpwl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saveConsult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3.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最多可以上传五张图片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4. 咨询图片的url，返回的格式是 ["","","","","",] ，若无图片上传，则为[""]；若图片上传失败，则为["null"]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5. 这里的userId对应的是ac_suspect 的id，在ios端称为vipID，在android端称为用户id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201" w:name="_Toc2708"/>
      <w:r>
        <w:rPr>
          <w:rFonts w:hint="eastAsia"/>
        </w:rPr>
        <w:t xml:space="preserve">42.咨询图片上传 </w:t>
      </w:r>
      <w:r>
        <w:t>/client/file/upload</w:t>
      </w:r>
      <w:bookmarkEnd w:id="201"/>
    </w:p>
    <w:p>
      <w:pPr>
        <w:pStyle w:val="4"/>
      </w:pPr>
      <w:bookmarkStart w:id="202" w:name="_Toc22171"/>
      <w:r>
        <w:rPr>
          <w:rFonts w:hint="eastAsia"/>
        </w:rPr>
        <w:t>原接口说明：</w:t>
      </w:r>
      <w:bookmarkEnd w:id="202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client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upload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"picUrl":"xxx"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"图片上传失败！",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picUrl：上传后图片的url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1. </w:t>
            </w:r>
            <w:r>
              <w:rPr>
                <w:rFonts w:hint="eastAsia" w:asciiTheme="minorEastAsia" w:hAnsiTheme="minorEastAsia" w:cstheme="minorEastAsia"/>
                <w:b/>
                <w:color w:val="FF0000"/>
                <w:sz w:val="18"/>
                <w:szCs w:val="18"/>
                <w:shd w:val="pct10" w:color="auto" w:fill="FFFFFF"/>
              </w:rPr>
              <w:t>该接口并未加密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，且每次只能上传一张图片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2. 只有上传成功之后才会返回图片的url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3. 只需要从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HttpServletRequest中获取图片相关信息，并上传到图片服务器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4"/>
      </w:pPr>
      <w:bookmarkStart w:id="203" w:name="_Toc10068"/>
      <w:r>
        <w:rPr>
          <w:rFonts w:hint="eastAsia"/>
        </w:rPr>
        <w:t>新接口说明：</w:t>
      </w:r>
      <w:bookmarkEnd w:id="203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/wpPic/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upload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"picUrl":"xxx"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"图片上传失败！",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picUrl：上传后图片的url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1. </w:t>
            </w:r>
            <w:r>
              <w:rPr>
                <w:rFonts w:hint="eastAsia" w:asciiTheme="minorEastAsia" w:hAnsiTheme="minorEastAsia" w:cstheme="minorEastAsia"/>
                <w:b/>
                <w:color w:val="FF0000"/>
                <w:sz w:val="18"/>
                <w:szCs w:val="18"/>
                <w:shd w:val="pct10" w:color="auto" w:fill="FFFFFF"/>
              </w:rPr>
              <w:t>该接口并未加密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，且每次只能上传一张图片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2. 只有上传成功之后才会返回图片的url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3. 只需要从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HttpServletRequest中获取图片相关信息，并上传到图片服务器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204" w:name="_Toc17515"/>
      <w:r>
        <w:rPr>
          <w:rFonts w:hint="eastAsia"/>
        </w:rPr>
        <w:t xml:space="preserve">43.我的消息 </w:t>
      </w:r>
      <w:r>
        <w:t>/api/message/listByPage</w:t>
      </w:r>
      <w:bookmarkEnd w:id="204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wpwl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listByPage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"userId":"xxx",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"productId":"xxx",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"pageIndex":"xxx",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"pageSize":"xxx",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"consultTime": "xxx"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"list":[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"title":"xxx",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"consult":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"message":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"consultTime":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"messageTime":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"readStatus":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"messageId" 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"productId": "xxx",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"productName": "xxx",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saleRecordId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"type":"1",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"picUrlList": [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"total": 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"请先登录！",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"无咨询反馈！",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userId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：用户id/vipID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productId：产品id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pageIndex:当前页码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pageSize: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每页记录数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consultTime：咨询时间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title：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消息标题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consult：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用户咨询问题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message：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咨询回复/企业消息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consultTime：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咨询时间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messageTime：回复时间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readStatus：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阅读状态， 0-未读；1-已读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messageId：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咨询id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productId：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产品id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productName：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产品名称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saleRecordId:购买信息id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type：消息类型，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1-咨询；2-通知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3-购买确认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picUrlList：图片的url数组，至多有五个图片的url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total：自己已回复的咨询留言总数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1.这里的userId对应的是ac_suspect 的id，在ios端称为vipID，在android端称为用户id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2.若产品id为空，则表示查询自己全部已回复的咨询留言（即在APP端“我的消息”页面），否则，只查询其中一条（即在APP端咨询反馈页面）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3.只显示自己已回复的以及未删除的咨询留言，对于被企业屏蔽的咨询不应该显示给除了本人之外其他用户看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4.传入的参数中consultTime是用于在咨询反馈中筛选咨询留言的内容，格式：yyyy-mm-dd HH:mm:ss，也就是说需要有历史记录之分，比如说：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对于同一产品，3.5推送一条消息A，3.6再推送一条消息B，此时列表显示两条消息，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而消息A中只有一问一答，消息B中则是多问多答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我的消息，按消息接收时间message_time倒序排列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205" w:name="_Toc30290"/>
      <w:r>
        <w:rPr>
          <w:rFonts w:hint="eastAsia"/>
        </w:rPr>
        <w:t xml:space="preserve">44.消息删除 </w:t>
      </w:r>
      <w:r>
        <w:t>/api/message/deleteById</w:t>
      </w:r>
      <w:bookmarkEnd w:id="205"/>
    </w:p>
    <w:p>
      <w:pPr>
        <w:pStyle w:val="4"/>
      </w:pPr>
      <w:bookmarkStart w:id="206" w:name="_Toc24647"/>
      <w:r>
        <w:rPr>
          <w:rFonts w:hint="eastAsia"/>
        </w:rPr>
        <w:t>原接口说明：</w:t>
      </w:r>
      <w:bookmarkEnd w:id="206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deleteById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"messageId" 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"userId":"xxx"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"data": "信息删除成功!",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"信息删除失败!",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messageId：咨询id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userId：用户id/vipID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1.这里的userId对应的是ac_suspect 的id，在ios端称为vipID，在android端称为用户id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4"/>
      </w:pPr>
      <w:bookmarkStart w:id="207" w:name="_Toc4574"/>
      <w:r>
        <w:rPr>
          <w:rFonts w:hint="eastAsia"/>
        </w:rPr>
        <w:t>新接口说明：</w:t>
      </w:r>
      <w:bookmarkEnd w:id="207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wpwl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deleteById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"messageId" 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"userId":"xxx"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"data": "信息删除成功!",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"信息删除失败!",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messageId：咨询id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userId：用户id/vipID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1.这里的userId对应的是ac_suspect 的id，在ios端称为vipID，在android端称为用户id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208" w:name="_Toc9063"/>
      <w:r>
        <w:rPr>
          <w:rFonts w:hint="eastAsia"/>
        </w:rPr>
        <w:t xml:space="preserve">45.阅读状态更新 </w:t>
      </w:r>
      <w:r>
        <w:t>/api/message/read</w:t>
      </w:r>
      <w:bookmarkEnd w:id="208"/>
    </w:p>
    <w:p>
      <w:pPr>
        <w:pStyle w:val="4"/>
      </w:pPr>
      <w:bookmarkStart w:id="209" w:name="_Toc24012"/>
      <w:r>
        <w:rPr>
          <w:rFonts w:hint="eastAsia"/>
        </w:rPr>
        <w:t>原接口说明：</w:t>
      </w:r>
      <w:bookmarkEnd w:id="209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"messageId" 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"userId":"xxx"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"data": "状态更新成功!",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"阅读状态更新失败！",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messageId：咨询id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userId：用户id/vipID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备注：1.这里的userId对应的是ac_suspect 的id，在ios端称为vipID，在android端称为用户id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4"/>
      </w:pPr>
      <w:bookmarkStart w:id="210" w:name="_Toc31691"/>
      <w:r>
        <w:rPr>
          <w:rFonts w:hint="eastAsia"/>
        </w:rPr>
        <w:t>新接口说明：</w:t>
      </w:r>
      <w:bookmarkEnd w:id="210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wpwl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"messageId" : 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"userId":"xxx"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"data": "状态更新成功!",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 "阅读状态更新失败！",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messageId：咨询id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userId：用户id/vipID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1.这里的userId对应的是ac_suspect 的id，在ios端称为vipID，在android端称为用户id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211" w:name="_Toc11189"/>
      <w:r>
        <w:rPr>
          <w:rFonts w:hint="eastAsia"/>
        </w:rPr>
        <w:t xml:space="preserve">46. 未读状态的消息计数 </w:t>
      </w:r>
      <w:r>
        <w:t>/api/message/unreadCount</w:t>
      </w:r>
      <w:bookmarkEnd w:id="211"/>
    </w:p>
    <w:p>
      <w:pPr>
        <w:pStyle w:val="4"/>
      </w:pPr>
      <w:bookmarkStart w:id="212" w:name="_Toc27122"/>
      <w:r>
        <w:rPr>
          <w:rFonts w:hint="eastAsia"/>
        </w:rPr>
        <w:t>原接口说明：</w:t>
      </w:r>
      <w:bookmarkEnd w:id="212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unreadCount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tabs>
                <w:tab w:val="left" w:pos="876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"userId":"xxx"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"count":"xxx"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userId：用户id/vipID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count：未读的消息数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1.这里的userId对应的是ac_suspect 的id，在ios端称为vipID，在android端称为用户id</w:t>
            </w:r>
          </w:p>
          <w:p>
            <w:pPr>
              <w:ind w:left="90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4"/>
      </w:pPr>
      <w:bookmarkStart w:id="213" w:name="_Toc16956"/>
      <w:r>
        <w:rPr>
          <w:rFonts w:hint="eastAsia"/>
        </w:rPr>
        <w:t>新接口说明：</w:t>
      </w:r>
      <w:bookmarkEnd w:id="213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wpwl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message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unreadCount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tabs>
                <w:tab w:val="left" w:pos="876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"userId":"xxx"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"count":"xxx"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userId：用户id/vipID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count：未读的消息数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1.这里的userId对应的是ac_suspect 的id，在ios端称为vipID，在android端称为用户id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214" w:name="_Toc18828"/>
      <w:r>
        <w:rPr>
          <w:rFonts w:hint="eastAsia"/>
        </w:rPr>
        <w:t xml:space="preserve">47. 根据标签号获取产品信息以及商品信息 </w:t>
      </w:r>
      <w:r>
        <w:t>/wpwl/product/productGoodsInfo</w:t>
      </w:r>
      <w:bookmarkEnd w:id="214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/wpwl/product/productGoodsInfo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"labelCode":"xxx"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"data":{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"productGoodsInfo":{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"produceDate":"xxx",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"expiryDate":"xxx",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"transCode":"xxx",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"saleArea":"xxx"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specialCodeDoc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"customerName":"xxx"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"productDetails":{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"productId":"xxx",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"productUrls":[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"xxx"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"productName ":"xxx",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"featureDesc ":"xxx",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900" w:firstLineChars="5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"productParams":{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"standard":"xxx",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"paramList":[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"type":"xxx",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"name":"xxx",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"value":"xxx",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"valueName":"xxx",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"showOrder":"xxx",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"brand":{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"brandIcon":"xxx",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"publicityImage":"xxx"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"brandName":"xxx",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"brandDesc":"xxx",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"productSpecList":[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"bigImg": "xxx",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"detail":[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"smallImg": "xxx",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"title": "xxx",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"intro": "xxx",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 xml:space="preserve">    "success":true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"errMsg":"param is illegal",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"errMsg":"找不到指定的产品，请稍后再试，谢谢！",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4）失败3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"errMsg":"商品不存在！",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labelCode：标签号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商品信息：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produceDate：商品生产日期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expiryDate：商品有效截止日期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transCode：物流号</w:t>
            </w:r>
          </w:p>
          <w:p>
            <w:pPr>
              <w:ind w:firstLine="540" w:firstLineChars="300"/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saleArea：商品销售区域</w:t>
            </w:r>
          </w:p>
          <w:p>
            <w:pPr>
              <w:ind w:firstLine="540" w:firstLineChars="300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specialCodeDoc:特殊码文案，特殊码前后加*号</w:t>
            </w:r>
          </w:p>
          <w:p>
            <w:pPr>
              <w:ind w:firstLine="540" w:firstLineChars="300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customerName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eastAsia="zh-CN"/>
              </w:rPr>
              <w:t>：购买者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产品信息：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productId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：产品id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productUrls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：产品图片/轮播图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productName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：产品名称/产品标题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featureDesc：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特色描述/产品简介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standard：产品规格码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type：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参数类型 1-下拉 2-文本 3-联系电话 4-链接地址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name：参数中文名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value：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非下拉参数值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valueName：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非下拉参数值名称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showOrder：显示顺序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brandIcon：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品牌Logo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publicityImage：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品牌宣传图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brandName：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品牌名称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brandDesc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：品牌介绍/品牌简介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bigImg：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大标题图片路径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smallImg：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小标题图片路径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title：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标题文字</w:t>
            </w:r>
          </w:p>
          <w:p>
            <w:pPr>
              <w:ind w:firstLine="540" w:firstLineChars="300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intro：内容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cstheme="minorEastAsia"/>
                <w:b/>
                <w:color w:val="FF0000"/>
                <w:sz w:val="18"/>
                <w:szCs w:val="18"/>
                <w:shd w:val="pct10" w:color="auto" w:fill="FFFFFF"/>
              </w:rPr>
              <w:t>无论哪种标签，只要扫描成功需要获取商品信息以及产品信息的时候，就调用这个接口</w:t>
            </w: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215" w:name="_Toc26497"/>
      <w:r>
        <w:rPr>
          <w:rFonts w:hint="eastAsia"/>
        </w:rPr>
        <w:t xml:space="preserve">48.模拟对于APP端传来字符串加密过程 </w:t>
      </w:r>
      <w:r>
        <w:t>/test/aes/aesEncodeTest</w:t>
      </w:r>
      <w:bookmarkEnd w:id="215"/>
    </w:p>
    <w:p>
      <w:pPr>
        <w:pStyle w:val="4"/>
      </w:pPr>
      <w:bookmarkStart w:id="216" w:name="_Toc1187"/>
      <w:r>
        <w:rPr>
          <w:rFonts w:hint="eastAsia"/>
        </w:rPr>
        <w:t>原接口说明：</w:t>
      </w:r>
      <w:bookmarkEnd w:id="216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/test/aes/aesEncodeTest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"TestStr":"xxx",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"key":"xxx"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"EncodeTestStr":"xxx"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2）失败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"errMsg":"加密失败！",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estStr：需要加密的字符串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key: 加密所需要的key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EncodeTestStr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：用key加密过后得到的字符串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1.模拟对于APP端传来的字符串进行加解密，然后再去调用其他APP的接口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2.为jmeter自动化测试奠定基础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3.详细说明：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（1）调用/wpwl/getKey所生成的key,默认经过base64加密过后，将值赋予作为传入参数key；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（2）先对key进行base64解密，再用该key对传入的字符串进行aes加密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（3）再去调用其他APP接口的之前，会默认再次对该字符串进行base64加密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（4）此时需要在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AesServletRequestWrapper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java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中对该字符串依次进行base64、aes解密过后，才开始将该字符串作为传入参数，调用其他APP接口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217" w:name="_Toc460433324"/>
      <w:bookmarkStart w:id="218" w:name="_Toc20521"/>
      <w:r>
        <w:rPr>
          <w:rFonts w:hint="eastAsia"/>
        </w:rPr>
        <w:t xml:space="preserve">49.产线专用接口之获取标签信息 </w:t>
      </w:r>
      <w:r>
        <w:t>/api/labelCheck/getByLabelCode</w:t>
      </w:r>
      <w:bookmarkEnd w:id="217"/>
      <w:bookmarkEnd w:id="218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/api/labelCheck/getByLabelCode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"labelCode":"xxx"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labelCode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810" w:firstLineChars="45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row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810" w:firstLineChars="45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col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810" w:firstLineChars="45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r1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810" w:firstLineChars="45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r2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810" w:firstLineChars="45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r3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810" w:firstLineChars="45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r4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810" w:firstLineChars="45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810" w:firstLineChars="45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checkTime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2）失败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"errMsg":"标签号不存在！",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labelCode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 标签号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labelCode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 标签号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page:  标签所在页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row:  标签所在的行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col:  标签所在的列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r1:  标签第一个面的测试结果, 0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false, 1 - true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r2:  标签第二个面的测试结果, 0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false, 1 - true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r3:  标签第三个面的测试结果, 0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false, 1 - true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r4:  标签第四个面的测试结果, 0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false, 1 - true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r:  标签的整体测试结果, 0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false, 1 - true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checkTime： 检测时间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（1）</w:t>
            </w:r>
            <w:r>
              <w:rPr>
                <w:rFonts w:asciiTheme="minorEastAsia" w:hAnsiTheme="minorEastAsia" w:cstheme="minorEastAsia"/>
                <w:b/>
                <w:color w:val="FF0000"/>
                <w:sz w:val="18"/>
                <w:szCs w:val="18"/>
                <w:shd w:val="pct10" w:color="auto" w:fill="FFFFFF"/>
              </w:rPr>
              <w:t>产线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用于获取标签信息，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）所在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rPr>
                <w:rFonts w:asciiTheme="minorEastAsia" w:hAnsiTheme="minorEastAsia" w:cstheme="minorEastAsia"/>
                <w:b/>
                <w:sz w:val="18"/>
                <w:szCs w:val="18"/>
                <w:shd w:val="pct10" w:color="auto" w:fill="FFFFFF"/>
              </w:rPr>
              <w:t>antifake_9090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  <w:r>
              <w:rPr>
                <w:rFonts w:hint="eastAsia" w:asciiTheme="minorEastAsia" w:hAnsiTheme="minorEastAsia" w:cstheme="minorEastAsia"/>
                <w:b/>
                <w:color w:val="FF0000"/>
                <w:sz w:val="18"/>
                <w:szCs w:val="18"/>
                <w:shd w:val="pct10" w:color="auto" w:fill="FFFFFF"/>
              </w:rPr>
              <w:t>不加密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（3）所用到的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表ac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_label_check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（4）</w:t>
            </w: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  <w:shd w:val="pct10" w:color="auto" w:fill="FFFFFF"/>
              </w:rPr>
              <w:t>只在重构前的项目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219" w:name="_Toc460433325"/>
      <w:bookmarkStart w:id="220" w:name="_Toc11524"/>
      <w:r>
        <w:rPr>
          <w:rFonts w:hint="eastAsia"/>
        </w:rPr>
        <w:t xml:space="preserve">50.产线专用接口之插入标签信息 </w:t>
      </w:r>
      <w:r>
        <w:t>/api/labelCheck/add</w:t>
      </w:r>
      <w:bookmarkEnd w:id="219"/>
      <w:bookmarkEnd w:id="220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/api/labelCheck/add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"labelCode":"xxx"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450" w:firstLineChars="2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page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450" w:firstLineChars="2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row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450" w:firstLineChars="2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450" w:firstLineChars="2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r1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450" w:firstLineChars="2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r2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450" w:firstLineChars="2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r3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450" w:firstLineChars="2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r4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450" w:firstLineChars="2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450" w:firstLineChars="25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checkTime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"data": “保存成功！”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2）失败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"errMsg":"保存失败！",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labelCode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 标签号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page:  标签所在页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row:  标签所在的行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col:  标签所在的列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r1:  标签第一个面的测试结果, 0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false, 1 - true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r2:  标签第二个面的测试结果, 0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false, 1 - true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r3:  标签第三个面的测试结果, 0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false, 1 - true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r4:  标签第四个面的测试结果, 0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false, 1 - true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r:  标签的整体测试结果, 0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false, 1 - true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checkTime： 检测时间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（1）</w:t>
            </w:r>
            <w:r>
              <w:rPr>
                <w:rFonts w:asciiTheme="minorEastAsia" w:hAnsiTheme="minorEastAsia" w:cstheme="minorEastAsia"/>
                <w:b/>
                <w:color w:val="FF0000"/>
                <w:sz w:val="18"/>
                <w:szCs w:val="18"/>
                <w:shd w:val="pct10" w:color="auto" w:fill="FFFFFF"/>
              </w:rPr>
              <w:t>产线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用于插入标签信息，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（2）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所在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rPr>
                <w:rFonts w:asciiTheme="minorEastAsia" w:hAnsiTheme="minorEastAsia" w:cstheme="minorEastAsia"/>
                <w:b/>
                <w:sz w:val="18"/>
                <w:szCs w:val="18"/>
                <w:shd w:val="pct10" w:color="auto" w:fill="FFFFFF"/>
              </w:rPr>
              <w:t>antifake_9090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  <w:r>
              <w:rPr>
                <w:rFonts w:hint="eastAsia" w:asciiTheme="minorEastAsia" w:hAnsiTheme="minorEastAsia" w:cstheme="minorEastAsia"/>
                <w:b/>
                <w:color w:val="FF0000"/>
                <w:sz w:val="18"/>
                <w:szCs w:val="18"/>
                <w:shd w:val="pct10" w:color="auto" w:fill="FFFFFF"/>
              </w:rPr>
              <w:t>不加密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（3）所用到的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表ac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_label_check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（4）</w:t>
            </w: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  <w:shd w:val="pct10" w:color="auto" w:fill="FFFFFF"/>
              </w:rPr>
              <w:t>只在重构前的项目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221" w:name="_Toc460433326"/>
      <w:bookmarkStart w:id="222" w:name="_Toc8097"/>
      <w:r>
        <w:rPr>
          <w:rFonts w:hint="eastAsia"/>
        </w:rPr>
        <w:t xml:space="preserve">51.产线专用接口之检测标签种子 </w:t>
      </w:r>
      <w:r>
        <w:t>/api/labelCheck/seedsCheck</w:t>
      </w:r>
      <w:bookmarkEnd w:id="221"/>
      <w:bookmarkEnd w:id="222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/api/labelCheck/seedsCheck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“labelCodes”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xxx,xxx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"data": “标签检测成功！”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"errMsg":"请传入标签！",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3）失败2（出现程序异常时）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4）失败3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"data":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“noSeedList”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:[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“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xxxxx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“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xxxxx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“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xxxxx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“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xxxxx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”</w:t>
            </w:r>
          </w:p>
          <w:p>
            <w:pPr>
              <w:autoSpaceDE w:val="0"/>
              <w:autoSpaceDN w:val="0"/>
              <w:adjustRightInd w:val="0"/>
              <w:ind w:firstLine="900" w:firstLineChars="5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]</w:t>
            </w:r>
          </w:p>
          <w:p>
            <w:pPr>
              <w:autoSpaceDE w:val="0"/>
              <w:autoSpaceDN w:val="0"/>
              <w:adjustRightInd w:val="0"/>
              <w:ind w:firstLine="540" w:firstLineChars="30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"errMsg":"部分标签没有种子或者部分标签是不良品！",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labelCodes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 多个标签号，用“，”隔开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（1）</w:t>
            </w:r>
            <w:r>
              <w:rPr>
                <w:rFonts w:asciiTheme="minorEastAsia" w:hAnsiTheme="minorEastAsia" w:cstheme="minorEastAsia"/>
                <w:b/>
                <w:color w:val="FF0000"/>
                <w:sz w:val="18"/>
                <w:szCs w:val="18"/>
                <w:shd w:val="pct10" w:color="auto" w:fill="FFFFFF"/>
              </w:rPr>
              <w:t>产线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用于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检测标签号是否存在，是良品还是不良品是否重复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，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）所在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rPr>
                <w:rFonts w:asciiTheme="minorEastAsia" w:hAnsiTheme="minorEastAsia" w:cstheme="minorEastAsia"/>
                <w:b/>
                <w:sz w:val="18"/>
                <w:szCs w:val="18"/>
                <w:shd w:val="pct10" w:color="auto" w:fill="FFFFFF"/>
              </w:rPr>
              <w:t>antifake_9090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  <w:r>
              <w:rPr>
                <w:rFonts w:hint="eastAsia" w:asciiTheme="minorEastAsia" w:hAnsiTheme="minorEastAsia" w:cstheme="minorEastAsia"/>
                <w:b/>
                <w:color w:val="FF0000"/>
                <w:sz w:val="18"/>
                <w:szCs w:val="18"/>
                <w:shd w:val="pct10" w:color="auto" w:fill="FFFFFF"/>
              </w:rPr>
              <w:t>不加密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（3）所用到的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表ac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_serial_block</w:t>
            </w:r>
          </w:p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（4）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将没有种子的标签，不良品的标签以及重复的标签全部抽出来，返回回来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（5）</w:t>
            </w: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  <w:shd w:val="pct10" w:color="auto" w:fill="FFFFFF"/>
              </w:rPr>
              <w:t>只在重构前的项目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223" w:name="_Toc5614"/>
      <w:r>
        <w:rPr>
          <w:rFonts w:hint="eastAsia"/>
        </w:rPr>
        <w:t>5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获取镭射标签种子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  <w:lang w:val="en-US" w:eastAsia="zh-CN"/>
        </w:rPr>
        <w:t>wpwl</w:t>
      </w:r>
      <w:r>
        <w:t>/</w:t>
      </w:r>
      <w:r>
        <w:rPr>
          <w:rFonts w:hint="eastAsia"/>
          <w:lang w:val="en-US" w:eastAsia="zh-CN"/>
        </w:rPr>
        <w:t>serialLaser</w:t>
      </w:r>
      <w:r>
        <w:t>/</w:t>
      </w:r>
      <w:r>
        <w:rPr>
          <w:rFonts w:hint="eastAsia"/>
        </w:rPr>
        <w:t>getSeed</w:t>
      </w:r>
      <w:r>
        <w:rPr>
          <w:rFonts w:hint="eastAsia"/>
          <w:lang w:val="en-US" w:eastAsia="zh-CN"/>
        </w:rPr>
        <w:t>Laser</w:t>
      </w:r>
      <w:bookmarkEnd w:id="223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wpwl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serialLaser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getSeedLaser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tabs>
                <w:tab w:val="left" w:pos="876"/>
              </w:tabs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</w:t>
            </w:r>
            <w:bookmarkStart w:id="224" w:name="OLE_LINK5"/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labelCode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,</w:t>
            </w:r>
            <w:bookmarkEnd w:id="224"/>
          </w:p>
          <w:p>
            <w:pPr>
              <w:tabs>
                <w:tab w:val="left" w:pos="876"/>
              </w:tabs>
              <w:autoSpaceDE w:val="0"/>
              <w:autoSpaceDN w:val="0"/>
              <w:adjustRightInd w:val="0"/>
              <w:ind w:firstLine="360"/>
              <w:jc w:val="left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distCode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"errMsg":"缺少参数",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"errMsg":"获取数据失败",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3)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bookmarkStart w:id="225" w:name="OLE_LINK6"/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pointNum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xxx,</w:t>
            </w:r>
            <w:bookmarkEnd w:id="225"/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bookmarkStart w:id="226" w:name="OLE_LINK24"/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bookmarkStart w:id="227" w:name="OLE_LINK27"/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pointList</w:t>
            </w:r>
            <w:bookmarkEnd w:id="227"/>
            <w:bookmarkStart w:id="228" w:name="OLE_LINK23"/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bookmarkEnd w:id="228"/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:"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xxx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,</w:t>
            </w:r>
            <w:bookmarkEnd w:id="226"/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bookmarkStart w:id="229" w:name="OLE_LINK28"/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frameList</w:t>
            </w:r>
            <w:bookmarkEnd w:id="229"/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xxx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bookmarkStart w:id="230" w:name="OLE_LINK25"/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bookmarkStart w:id="231" w:name="OLE_LINK35"/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lineList</w:t>
            </w:r>
            <w:bookmarkEnd w:id="231"/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xxx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,</w:t>
            </w:r>
            <w:bookmarkEnd w:id="230"/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param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bookmarkStart w:id="232" w:name="OLE_LINK36"/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shape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xxx,</w:t>
            </w:r>
            <w:bookmarkEnd w:id="232"/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color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xxx,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blur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xxx,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maxBright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xxx,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minBright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xxx,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suc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xxx,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labelCode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标签号</w:t>
            </w:r>
          </w:p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bookmarkStart w:id="233" w:name="OLE_LINK39"/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distCode</w:t>
            </w:r>
            <w:bookmarkEnd w:id="233"/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:地区号（可选）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pointNum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点个数（数字类型）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pointList：点坐标（字符串，空格分隔）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frameList：轮廓坐标（字符串，空格分隔）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lineList：线方向（字符串，空格分隔）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shape：形状（字符串，base64加密）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color：颜色（字符串，base64加密）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blur：模糊度（字符串，base64加密）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maxBright：最大亮度（字符串，base64加密）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minBright：最小亮度（字符串，base64加密）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suc：成功率（字符串，base64加密）</w:t>
            </w:r>
          </w:p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ind w:left="90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234" w:name="_Toc19338"/>
      <w:r>
        <w:rPr>
          <w:rFonts w:hint="eastAsia"/>
          <w:lang w:val="en-US" w:eastAsia="zh-CN"/>
        </w:rPr>
        <w:t>53.购买信息查询</w:t>
      </w:r>
      <w:r>
        <w:t>/</w:t>
      </w:r>
      <w:r>
        <w:rPr>
          <w:rFonts w:hint="eastAsia"/>
          <w:lang w:val="en-US" w:eastAsia="zh-CN"/>
        </w:rPr>
        <w:t>wpwl</w:t>
      </w:r>
      <w:r>
        <w:t>/</w:t>
      </w:r>
      <w:r>
        <w:rPr>
          <w:rFonts w:hint="eastAsia"/>
          <w:lang w:val="en-US" w:eastAsia="zh-CN"/>
        </w:rPr>
        <w:t>saleRecord</w:t>
      </w:r>
      <w:r>
        <w:t>/</w:t>
      </w:r>
      <w:r>
        <w:rPr>
          <w:rFonts w:hint="eastAsia"/>
        </w:rPr>
        <w:t>getById</w:t>
      </w:r>
      <w:bookmarkEnd w:id="234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wpwl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saleRecord/getById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tabs>
                <w:tab w:val="left" w:pos="876"/>
              </w:tabs>
              <w:autoSpaceDE w:val="0"/>
              <w:autoSpaceDN w:val="0"/>
              <w:adjustRightInd w:val="0"/>
              <w:ind w:firstLine="360"/>
              <w:jc w:val="left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d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":"xxx"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"errMsg":"参数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错误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"errMsg":"获取数据失败",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3)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id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xxx,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customerName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xxx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customerTel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xxx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customerCardId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xxx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saleDate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":"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2016/11/15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confirmStatus</w:t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:0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购买信息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customerName：购买者</w:t>
            </w:r>
          </w:p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customerTel：手机号</w:t>
            </w:r>
          </w:p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customerCardId：身份证号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saleDate:购买日期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>confirmStatus:确认状态，0未确认；1已确认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ind w:left="90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pStyle w:val="3"/>
      </w:pPr>
      <w:bookmarkStart w:id="235" w:name="_Toc6234"/>
      <w:r>
        <w:rPr>
          <w:rFonts w:hint="eastAsia"/>
          <w:lang w:val="en-US" w:eastAsia="zh-CN"/>
        </w:rPr>
        <w:t>54.购买信息确认</w:t>
      </w:r>
      <w:r>
        <w:t>/</w:t>
      </w:r>
      <w:r>
        <w:rPr>
          <w:rFonts w:hint="eastAsia"/>
          <w:lang w:val="en-US" w:eastAsia="zh-CN"/>
        </w:rPr>
        <w:t>wpwl</w:t>
      </w:r>
      <w:r>
        <w:t>/</w:t>
      </w:r>
      <w:r>
        <w:rPr>
          <w:rFonts w:hint="eastAsia"/>
          <w:lang w:val="en-US" w:eastAsia="zh-CN"/>
        </w:rPr>
        <w:t>saleRecord</w:t>
      </w:r>
      <w:r>
        <w:t>/</w:t>
      </w:r>
      <w:r>
        <w:rPr>
          <w:rFonts w:hint="eastAsia"/>
          <w:lang w:val="en-US" w:eastAsia="zh-CN"/>
        </w:rPr>
        <w:t>confirm</w:t>
      </w:r>
      <w:bookmarkEnd w:id="235"/>
    </w:p>
    <w:tbl>
      <w:tblPr>
        <w:tblStyle w:val="2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url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wpwl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saleRecord/confirm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Request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tabs>
                <w:tab w:val="left" w:pos="876"/>
              </w:tabs>
              <w:autoSpaceDE w:val="0"/>
              <w:autoSpaceDN w:val="0"/>
              <w:adjustRightInd w:val="0"/>
              <w:ind w:firstLine="360"/>
              <w:jc w:val="left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id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,</w:t>
            </w:r>
          </w:p>
          <w:p>
            <w:pPr>
              <w:tabs>
                <w:tab w:val="left" w:pos="876"/>
              </w:tabs>
              <w:autoSpaceDE w:val="0"/>
              <w:autoSpaceDN w:val="0"/>
              <w:adjustRightInd w:val="0"/>
              <w:ind w:firstLine="360"/>
              <w:jc w:val="left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userId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":"xxx"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1）失败1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"errMsg":"参数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错误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2）失败2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"errMsg":"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购买信息确认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失败",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"success":false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  <w:lang w:val="en-US" w:eastAsia="zh-CN"/>
              </w:rPr>
              <w:t xml:space="preserve">3) 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"success":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请求参数：</w:t>
            </w:r>
          </w:p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id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购买信息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id</w:t>
            </w:r>
          </w:p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userId:正品控用户id</w:t>
            </w:r>
          </w:p>
        </w:tc>
        <w:tc>
          <w:tcPr>
            <w:tcW w:w="41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返回参数：</w:t>
            </w:r>
          </w:p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备注：</w:t>
            </w:r>
          </w:p>
          <w:p>
            <w:pPr>
              <w:ind w:left="90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附件：</w:t>
      </w:r>
    </w:p>
    <w:sectPr>
      <w:pgSz w:w="11900" w:h="16840"/>
      <w:pgMar w:top="1440" w:right="1440" w:bottom="1440" w:left="1440" w:header="720" w:footer="720" w:gutter="0"/>
      <w:cols w:space="720" w:num="1"/>
      <w:rtlGutter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9"/>
      <w:lvlText w:val=""/>
      <w:lvlJc w:val="left"/>
      <w:pPr>
        <w:tabs>
          <w:tab w:val="left" w:pos="1530"/>
        </w:tabs>
        <w:ind w:left="1530" w:hanging="396"/>
      </w:pPr>
      <w:rPr>
        <w:rFonts w:hint="default" w:ascii="Symbol" w:hAnsi="Symbol"/>
        <w:sz w:val="21"/>
      </w:rPr>
    </w:lvl>
  </w:abstractNum>
  <w:abstractNum w:abstractNumId="1">
    <w:nsid w:val="570DB69D"/>
    <w:multiLevelType w:val="singleLevel"/>
    <w:tmpl w:val="570DB69D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A4"/>
    <w:rsid w:val="000012F3"/>
    <w:rsid w:val="00001F5A"/>
    <w:rsid w:val="00002FE4"/>
    <w:rsid w:val="00003B88"/>
    <w:rsid w:val="00003C46"/>
    <w:rsid w:val="000047FB"/>
    <w:rsid w:val="00004E44"/>
    <w:rsid w:val="000051E5"/>
    <w:rsid w:val="0000527C"/>
    <w:rsid w:val="0000534F"/>
    <w:rsid w:val="00005C70"/>
    <w:rsid w:val="00006A88"/>
    <w:rsid w:val="00010C5F"/>
    <w:rsid w:val="00010F0A"/>
    <w:rsid w:val="00012094"/>
    <w:rsid w:val="000123A8"/>
    <w:rsid w:val="0001246A"/>
    <w:rsid w:val="00012E2E"/>
    <w:rsid w:val="000132AE"/>
    <w:rsid w:val="00014D5C"/>
    <w:rsid w:val="00014FE1"/>
    <w:rsid w:val="00015850"/>
    <w:rsid w:val="00015CF7"/>
    <w:rsid w:val="00016340"/>
    <w:rsid w:val="000164E2"/>
    <w:rsid w:val="000174F0"/>
    <w:rsid w:val="000175B2"/>
    <w:rsid w:val="00017FC2"/>
    <w:rsid w:val="00020245"/>
    <w:rsid w:val="00021A95"/>
    <w:rsid w:val="00022739"/>
    <w:rsid w:val="00025734"/>
    <w:rsid w:val="00026D7F"/>
    <w:rsid w:val="00027CC9"/>
    <w:rsid w:val="00030EF6"/>
    <w:rsid w:val="00031564"/>
    <w:rsid w:val="00033500"/>
    <w:rsid w:val="000350A4"/>
    <w:rsid w:val="00036007"/>
    <w:rsid w:val="000364F8"/>
    <w:rsid w:val="0003761E"/>
    <w:rsid w:val="00037CB6"/>
    <w:rsid w:val="00041704"/>
    <w:rsid w:val="00041A57"/>
    <w:rsid w:val="00041FD5"/>
    <w:rsid w:val="00043924"/>
    <w:rsid w:val="00043FC8"/>
    <w:rsid w:val="0004546A"/>
    <w:rsid w:val="00045FAC"/>
    <w:rsid w:val="00046E04"/>
    <w:rsid w:val="0004734C"/>
    <w:rsid w:val="000502D7"/>
    <w:rsid w:val="00050632"/>
    <w:rsid w:val="0005217D"/>
    <w:rsid w:val="00052972"/>
    <w:rsid w:val="00053500"/>
    <w:rsid w:val="00054314"/>
    <w:rsid w:val="000546D1"/>
    <w:rsid w:val="00056230"/>
    <w:rsid w:val="000563D7"/>
    <w:rsid w:val="0005682D"/>
    <w:rsid w:val="00056BC4"/>
    <w:rsid w:val="00060461"/>
    <w:rsid w:val="00060A8C"/>
    <w:rsid w:val="000614BF"/>
    <w:rsid w:val="000614F3"/>
    <w:rsid w:val="00062592"/>
    <w:rsid w:val="0006345C"/>
    <w:rsid w:val="00064494"/>
    <w:rsid w:val="00065E4F"/>
    <w:rsid w:val="000663BD"/>
    <w:rsid w:val="000663D1"/>
    <w:rsid w:val="00066A65"/>
    <w:rsid w:val="00066DB8"/>
    <w:rsid w:val="00067EC7"/>
    <w:rsid w:val="00070079"/>
    <w:rsid w:val="00070D1B"/>
    <w:rsid w:val="000718CD"/>
    <w:rsid w:val="00071911"/>
    <w:rsid w:val="000722FC"/>
    <w:rsid w:val="00072DFD"/>
    <w:rsid w:val="000730CF"/>
    <w:rsid w:val="00073768"/>
    <w:rsid w:val="00073A4E"/>
    <w:rsid w:val="00073C16"/>
    <w:rsid w:val="00074E42"/>
    <w:rsid w:val="00077675"/>
    <w:rsid w:val="000809F5"/>
    <w:rsid w:val="00081191"/>
    <w:rsid w:val="00082DF3"/>
    <w:rsid w:val="00083122"/>
    <w:rsid w:val="000833BE"/>
    <w:rsid w:val="000836DF"/>
    <w:rsid w:val="00083BCC"/>
    <w:rsid w:val="000842DA"/>
    <w:rsid w:val="00084E5B"/>
    <w:rsid w:val="00086F13"/>
    <w:rsid w:val="00087112"/>
    <w:rsid w:val="00087997"/>
    <w:rsid w:val="000902B8"/>
    <w:rsid w:val="00090E5E"/>
    <w:rsid w:val="0009131F"/>
    <w:rsid w:val="00091A99"/>
    <w:rsid w:val="00091CAB"/>
    <w:rsid w:val="000926BA"/>
    <w:rsid w:val="00093743"/>
    <w:rsid w:val="00094EC4"/>
    <w:rsid w:val="000952A4"/>
    <w:rsid w:val="00096D66"/>
    <w:rsid w:val="000978DF"/>
    <w:rsid w:val="000A0AF0"/>
    <w:rsid w:val="000A0D4A"/>
    <w:rsid w:val="000A188B"/>
    <w:rsid w:val="000A1912"/>
    <w:rsid w:val="000A2A3A"/>
    <w:rsid w:val="000A3ACC"/>
    <w:rsid w:val="000A3CA3"/>
    <w:rsid w:val="000A511B"/>
    <w:rsid w:val="000A5A9B"/>
    <w:rsid w:val="000A6111"/>
    <w:rsid w:val="000A6976"/>
    <w:rsid w:val="000B196D"/>
    <w:rsid w:val="000B1F6A"/>
    <w:rsid w:val="000B2735"/>
    <w:rsid w:val="000B49B4"/>
    <w:rsid w:val="000B5A19"/>
    <w:rsid w:val="000C0B4F"/>
    <w:rsid w:val="000C1057"/>
    <w:rsid w:val="000C1DD3"/>
    <w:rsid w:val="000C1E86"/>
    <w:rsid w:val="000C3C22"/>
    <w:rsid w:val="000C4711"/>
    <w:rsid w:val="000C5A5A"/>
    <w:rsid w:val="000C5D60"/>
    <w:rsid w:val="000C5E86"/>
    <w:rsid w:val="000C784F"/>
    <w:rsid w:val="000D05DC"/>
    <w:rsid w:val="000D0FB9"/>
    <w:rsid w:val="000D208C"/>
    <w:rsid w:val="000D2249"/>
    <w:rsid w:val="000D31CD"/>
    <w:rsid w:val="000D70FD"/>
    <w:rsid w:val="000E1A9A"/>
    <w:rsid w:val="000E285E"/>
    <w:rsid w:val="000E455B"/>
    <w:rsid w:val="000E4EC6"/>
    <w:rsid w:val="000E50A4"/>
    <w:rsid w:val="000E5FF0"/>
    <w:rsid w:val="000E67C9"/>
    <w:rsid w:val="000E7057"/>
    <w:rsid w:val="000E725C"/>
    <w:rsid w:val="000E73D5"/>
    <w:rsid w:val="000E7E67"/>
    <w:rsid w:val="000F2A56"/>
    <w:rsid w:val="000F3DA2"/>
    <w:rsid w:val="000F5D26"/>
    <w:rsid w:val="000F6F8C"/>
    <w:rsid w:val="000F7660"/>
    <w:rsid w:val="001011DB"/>
    <w:rsid w:val="0010550A"/>
    <w:rsid w:val="00105BE6"/>
    <w:rsid w:val="00105CC4"/>
    <w:rsid w:val="00105F24"/>
    <w:rsid w:val="00106579"/>
    <w:rsid w:val="00106587"/>
    <w:rsid w:val="00107DA2"/>
    <w:rsid w:val="00110F03"/>
    <w:rsid w:val="001114E5"/>
    <w:rsid w:val="001115EC"/>
    <w:rsid w:val="00113AD3"/>
    <w:rsid w:val="00114659"/>
    <w:rsid w:val="001146C6"/>
    <w:rsid w:val="0011655E"/>
    <w:rsid w:val="00116641"/>
    <w:rsid w:val="00117620"/>
    <w:rsid w:val="00120467"/>
    <w:rsid w:val="0012065C"/>
    <w:rsid w:val="00121E92"/>
    <w:rsid w:val="001223F1"/>
    <w:rsid w:val="001225B2"/>
    <w:rsid w:val="00122BA7"/>
    <w:rsid w:val="001239A9"/>
    <w:rsid w:val="00123DA9"/>
    <w:rsid w:val="001251E3"/>
    <w:rsid w:val="00125E42"/>
    <w:rsid w:val="00125E82"/>
    <w:rsid w:val="00126501"/>
    <w:rsid w:val="00126691"/>
    <w:rsid w:val="001269F3"/>
    <w:rsid w:val="00126B3E"/>
    <w:rsid w:val="00126EC3"/>
    <w:rsid w:val="001277BD"/>
    <w:rsid w:val="00127C44"/>
    <w:rsid w:val="00130365"/>
    <w:rsid w:val="00130D69"/>
    <w:rsid w:val="00131A41"/>
    <w:rsid w:val="00131E2C"/>
    <w:rsid w:val="00132DAB"/>
    <w:rsid w:val="0013411C"/>
    <w:rsid w:val="00134360"/>
    <w:rsid w:val="001345A6"/>
    <w:rsid w:val="001355EB"/>
    <w:rsid w:val="0013683C"/>
    <w:rsid w:val="00136E9E"/>
    <w:rsid w:val="0013728F"/>
    <w:rsid w:val="00140A5F"/>
    <w:rsid w:val="00142176"/>
    <w:rsid w:val="0014222B"/>
    <w:rsid w:val="00142621"/>
    <w:rsid w:val="00142899"/>
    <w:rsid w:val="00142EE7"/>
    <w:rsid w:val="001437BC"/>
    <w:rsid w:val="0014416F"/>
    <w:rsid w:val="0014491C"/>
    <w:rsid w:val="00145B4D"/>
    <w:rsid w:val="00145F5C"/>
    <w:rsid w:val="00146165"/>
    <w:rsid w:val="00146B09"/>
    <w:rsid w:val="00146D1C"/>
    <w:rsid w:val="00146F38"/>
    <w:rsid w:val="00150002"/>
    <w:rsid w:val="001500F6"/>
    <w:rsid w:val="00151334"/>
    <w:rsid w:val="0015133A"/>
    <w:rsid w:val="00151F5E"/>
    <w:rsid w:val="00152731"/>
    <w:rsid w:val="001549ED"/>
    <w:rsid w:val="00154FCD"/>
    <w:rsid w:val="001600F8"/>
    <w:rsid w:val="001604EC"/>
    <w:rsid w:val="00161445"/>
    <w:rsid w:val="00161CEC"/>
    <w:rsid w:val="00163584"/>
    <w:rsid w:val="00163B14"/>
    <w:rsid w:val="00163B61"/>
    <w:rsid w:val="00164112"/>
    <w:rsid w:val="00164E9C"/>
    <w:rsid w:val="0016577F"/>
    <w:rsid w:val="00166902"/>
    <w:rsid w:val="00166A06"/>
    <w:rsid w:val="001675EB"/>
    <w:rsid w:val="00167DDA"/>
    <w:rsid w:val="001719FF"/>
    <w:rsid w:val="00172A27"/>
    <w:rsid w:val="00172BC2"/>
    <w:rsid w:val="00173E7C"/>
    <w:rsid w:val="0017525D"/>
    <w:rsid w:val="001763FF"/>
    <w:rsid w:val="00177B73"/>
    <w:rsid w:val="00177DB3"/>
    <w:rsid w:val="001830AC"/>
    <w:rsid w:val="00183738"/>
    <w:rsid w:val="00183CEC"/>
    <w:rsid w:val="00184835"/>
    <w:rsid w:val="001855F5"/>
    <w:rsid w:val="00186EBF"/>
    <w:rsid w:val="001907EB"/>
    <w:rsid w:val="00190D60"/>
    <w:rsid w:val="00195080"/>
    <w:rsid w:val="00196037"/>
    <w:rsid w:val="00196C0E"/>
    <w:rsid w:val="00197912"/>
    <w:rsid w:val="001A16AF"/>
    <w:rsid w:val="001A18AA"/>
    <w:rsid w:val="001A2BA8"/>
    <w:rsid w:val="001A2BCE"/>
    <w:rsid w:val="001A3FA0"/>
    <w:rsid w:val="001A5739"/>
    <w:rsid w:val="001A5862"/>
    <w:rsid w:val="001A6F92"/>
    <w:rsid w:val="001A78A7"/>
    <w:rsid w:val="001B0043"/>
    <w:rsid w:val="001B0199"/>
    <w:rsid w:val="001B0854"/>
    <w:rsid w:val="001B2DAE"/>
    <w:rsid w:val="001B5866"/>
    <w:rsid w:val="001B6371"/>
    <w:rsid w:val="001B7FB2"/>
    <w:rsid w:val="001C009E"/>
    <w:rsid w:val="001C1CD5"/>
    <w:rsid w:val="001C20A3"/>
    <w:rsid w:val="001C2B3C"/>
    <w:rsid w:val="001C2C93"/>
    <w:rsid w:val="001C429F"/>
    <w:rsid w:val="001C43A4"/>
    <w:rsid w:val="001C4D30"/>
    <w:rsid w:val="001C4DB1"/>
    <w:rsid w:val="001C56A3"/>
    <w:rsid w:val="001C6474"/>
    <w:rsid w:val="001C64C9"/>
    <w:rsid w:val="001C657A"/>
    <w:rsid w:val="001C7BE9"/>
    <w:rsid w:val="001D02B1"/>
    <w:rsid w:val="001D070E"/>
    <w:rsid w:val="001D3D06"/>
    <w:rsid w:val="001D3F53"/>
    <w:rsid w:val="001D4C3A"/>
    <w:rsid w:val="001D4CC9"/>
    <w:rsid w:val="001D6271"/>
    <w:rsid w:val="001E0513"/>
    <w:rsid w:val="001E0C1D"/>
    <w:rsid w:val="001E0E8B"/>
    <w:rsid w:val="001E34BD"/>
    <w:rsid w:val="001E3D20"/>
    <w:rsid w:val="001E40CF"/>
    <w:rsid w:val="001E46B8"/>
    <w:rsid w:val="001E4C84"/>
    <w:rsid w:val="001E4CE2"/>
    <w:rsid w:val="001E70ED"/>
    <w:rsid w:val="001F0E49"/>
    <w:rsid w:val="001F29FF"/>
    <w:rsid w:val="001F30E9"/>
    <w:rsid w:val="001F316C"/>
    <w:rsid w:val="001F565B"/>
    <w:rsid w:val="001F6D1D"/>
    <w:rsid w:val="001F74F1"/>
    <w:rsid w:val="00200385"/>
    <w:rsid w:val="0020085D"/>
    <w:rsid w:val="002014F4"/>
    <w:rsid w:val="00203B6B"/>
    <w:rsid w:val="002066B0"/>
    <w:rsid w:val="0020750A"/>
    <w:rsid w:val="00207C12"/>
    <w:rsid w:val="00210089"/>
    <w:rsid w:val="00210CD3"/>
    <w:rsid w:val="0021265F"/>
    <w:rsid w:val="00212BC7"/>
    <w:rsid w:val="002130AB"/>
    <w:rsid w:val="002134F2"/>
    <w:rsid w:val="00213E3E"/>
    <w:rsid w:val="00216264"/>
    <w:rsid w:val="002166DC"/>
    <w:rsid w:val="00216F37"/>
    <w:rsid w:val="00217896"/>
    <w:rsid w:val="002202B9"/>
    <w:rsid w:val="002230F3"/>
    <w:rsid w:val="002250E9"/>
    <w:rsid w:val="0022586B"/>
    <w:rsid w:val="00226215"/>
    <w:rsid w:val="00226A8D"/>
    <w:rsid w:val="002276AA"/>
    <w:rsid w:val="00227FFA"/>
    <w:rsid w:val="00230BED"/>
    <w:rsid w:val="00230D24"/>
    <w:rsid w:val="002327BB"/>
    <w:rsid w:val="00232DD4"/>
    <w:rsid w:val="00232E15"/>
    <w:rsid w:val="00233589"/>
    <w:rsid w:val="00235406"/>
    <w:rsid w:val="002379FB"/>
    <w:rsid w:val="002417B6"/>
    <w:rsid w:val="00243E1B"/>
    <w:rsid w:val="00245CCF"/>
    <w:rsid w:val="00246B48"/>
    <w:rsid w:val="00246DBB"/>
    <w:rsid w:val="002475AE"/>
    <w:rsid w:val="002503EA"/>
    <w:rsid w:val="00250834"/>
    <w:rsid w:val="00250E9D"/>
    <w:rsid w:val="00251121"/>
    <w:rsid w:val="00251A0D"/>
    <w:rsid w:val="002528A9"/>
    <w:rsid w:val="00252B39"/>
    <w:rsid w:val="00253B5D"/>
    <w:rsid w:val="00253C11"/>
    <w:rsid w:val="00254B3D"/>
    <w:rsid w:val="002564CA"/>
    <w:rsid w:val="00256888"/>
    <w:rsid w:val="0025705A"/>
    <w:rsid w:val="00257A66"/>
    <w:rsid w:val="0026000E"/>
    <w:rsid w:val="00262B14"/>
    <w:rsid w:val="002631A6"/>
    <w:rsid w:val="002631B7"/>
    <w:rsid w:val="00263C9E"/>
    <w:rsid w:val="00263F16"/>
    <w:rsid w:val="00267F66"/>
    <w:rsid w:val="002705D5"/>
    <w:rsid w:val="00271016"/>
    <w:rsid w:val="002712E9"/>
    <w:rsid w:val="0027283B"/>
    <w:rsid w:val="0027341B"/>
    <w:rsid w:val="002757F4"/>
    <w:rsid w:val="00276009"/>
    <w:rsid w:val="00276D5F"/>
    <w:rsid w:val="00277D9C"/>
    <w:rsid w:val="00280A35"/>
    <w:rsid w:val="00281AF1"/>
    <w:rsid w:val="00281B25"/>
    <w:rsid w:val="00281C29"/>
    <w:rsid w:val="00281D1D"/>
    <w:rsid w:val="0028292A"/>
    <w:rsid w:val="002837CB"/>
    <w:rsid w:val="00283D81"/>
    <w:rsid w:val="00285987"/>
    <w:rsid w:val="002865B1"/>
    <w:rsid w:val="0028692D"/>
    <w:rsid w:val="00287246"/>
    <w:rsid w:val="00290FEB"/>
    <w:rsid w:val="00291A27"/>
    <w:rsid w:val="00292815"/>
    <w:rsid w:val="00295B7D"/>
    <w:rsid w:val="00295E6B"/>
    <w:rsid w:val="00297A3A"/>
    <w:rsid w:val="002A052F"/>
    <w:rsid w:val="002A1D39"/>
    <w:rsid w:val="002A222F"/>
    <w:rsid w:val="002A229E"/>
    <w:rsid w:val="002A2C43"/>
    <w:rsid w:val="002A30EE"/>
    <w:rsid w:val="002A3491"/>
    <w:rsid w:val="002A3E7B"/>
    <w:rsid w:val="002A475B"/>
    <w:rsid w:val="002A7421"/>
    <w:rsid w:val="002B01B5"/>
    <w:rsid w:val="002B1B6F"/>
    <w:rsid w:val="002B1C25"/>
    <w:rsid w:val="002B1EB9"/>
    <w:rsid w:val="002B29BF"/>
    <w:rsid w:val="002B2D93"/>
    <w:rsid w:val="002B61E5"/>
    <w:rsid w:val="002B63AF"/>
    <w:rsid w:val="002B7C7D"/>
    <w:rsid w:val="002C097F"/>
    <w:rsid w:val="002C09A5"/>
    <w:rsid w:val="002C236A"/>
    <w:rsid w:val="002C2EE1"/>
    <w:rsid w:val="002C44E3"/>
    <w:rsid w:val="002C5176"/>
    <w:rsid w:val="002C654D"/>
    <w:rsid w:val="002C7F7D"/>
    <w:rsid w:val="002D01DE"/>
    <w:rsid w:val="002D19C6"/>
    <w:rsid w:val="002D2D10"/>
    <w:rsid w:val="002D3C5E"/>
    <w:rsid w:val="002D3C70"/>
    <w:rsid w:val="002D4E87"/>
    <w:rsid w:val="002D5DE9"/>
    <w:rsid w:val="002D67C6"/>
    <w:rsid w:val="002D6EA8"/>
    <w:rsid w:val="002D6FD2"/>
    <w:rsid w:val="002D7641"/>
    <w:rsid w:val="002E01CB"/>
    <w:rsid w:val="002E101C"/>
    <w:rsid w:val="002E1722"/>
    <w:rsid w:val="002E2012"/>
    <w:rsid w:val="002E2CB0"/>
    <w:rsid w:val="002E3A18"/>
    <w:rsid w:val="002E5126"/>
    <w:rsid w:val="002E634E"/>
    <w:rsid w:val="002E65B1"/>
    <w:rsid w:val="002E6EA6"/>
    <w:rsid w:val="002E6FA3"/>
    <w:rsid w:val="002E717F"/>
    <w:rsid w:val="002E781F"/>
    <w:rsid w:val="002E7BF6"/>
    <w:rsid w:val="002E7FD0"/>
    <w:rsid w:val="002F0165"/>
    <w:rsid w:val="002F09FE"/>
    <w:rsid w:val="002F10E5"/>
    <w:rsid w:val="002F18FD"/>
    <w:rsid w:val="002F2334"/>
    <w:rsid w:val="002F4C8A"/>
    <w:rsid w:val="002F6518"/>
    <w:rsid w:val="002F6CD2"/>
    <w:rsid w:val="002F6F54"/>
    <w:rsid w:val="002F7F74"/>
    <w:rsid w:val="003015FF"/>
    <w:rsid w:val="00302511"/>
    <w:rsid w:val="0030569C"/>
    <w:rsid w:val="00305C80"/>
    <w:rsid w:val="00306746"/>
    <w:rsid w:val="0030681F"/>
    <w:rsid w:val="00310641"/>
    <w:rsid w:val="00311200"/>
    <w:rsid w:val="00311725"/>
    <w:rsid w:val="0031259A"/>
    <w:rsid w:val="003130EA"/>
    <w:rsid w:val="00313D8A"/>
    <w:rsid w:val="003141B3"/>
    <w:rsid w:val="00315595"/>
    <w:rsid w:val="00315E64"/>
    <w:rsid w:val="00316F28"/>
    <w:rsid w:val="0031746B"/>
    <w:rsid w:val="00317B4A"/>
    <w:rsid w:val="00317C5D"/>
    <w:rsid w:val="0032029B"/>
    <w:rsid w:val="00321384"/>
    <w:rsid w:val="003214C7"/>
    <w:rsid w:val="003230BA"/>
    <w:rsid w:val="003237AA"/>
    <w:rsid w:val="003256F7"/>
    <w:rsid w:val="00327656"/>
    <w:rsid w:val="003318C1"/>
    <w:rsid w:val="00331EA8"/>
    <w:rsid w:val="003346AE"/>
    <w:rsid w:val="00334A03"/>
    <w:rsid w:val="00335410"/>
    <w:rsid w:val="0033568E"/>
    <w:rsid w:val="00335888"/>
    <w:rsid w:val="003363CF"/>
    <w:rsid w:val="00336DAC"/>
    <w:rsid w:val="0033738B"/>
    <w:rsid w:val="0033755C"/>
    <w:rsid w:val="00337F8D"/>
    <w:rsid w:val="00340EDB"/>
    <w:rsid w:val="00342EDD"/>
    <w:rsid w:val="003439F9"/>
    <w:rsid w:val="0034491E"/>
    <w:rsid w:val="0034509D"/>
    <w:rsid w:val="003478BC"/>
    <w:rsid w:val="0035010A"/>
    <w:rsid w:val="00350BE6"/>
    <w:rsid w:val="00351787"/>
    <w:rsid w:val="00351899"/>
    <w:rsid w:val="00353DA4"/>
    <w:rsid w:val="00354D45"/>
    <w:rsid w:val="00355DF5"/>
    <w:rsid w:val="003576EF"/>
    <w:rsid w:val="00360D08"/>
    <w:rsid w:val="00360E5F"/>
    <w:rsid w:val="00361CD9"/>
    <w:rsid w:val="0036272B"/>
    <w:rsid w:val="003636A0"/>
    <w:rsid w:val="00365E25"/>
    <w:rsid w:val="00366A78"/>
    <w:rsid w:val="00366B12"/>
    <w:rsid w:val="003671FD"/>
    <w:rsid w:val="0036729A"/>
    <w:rsid w:val="00367ABD"/>
    <w:rsid w:val="00371C1B"/>
    <w:rsid w:val="00372074"/>
    <w:rsid w:val="003728C8"/>
    <w:rsid w:val="003729BB"/>
    <w:rsid w:val="00373081"/>
    <w:rsid w:val="00374CE3"/>
    <w:rsid w:val="00375778"/>
    <w:rsid w:val="00376377"/>
    <w:rsid w:val="00377AB0"/>
    <w:rsid w:val="00377C80"/>
    <w:rsid w:val="003849A5"/>
    <w:rsid w:val="0038513F"/>
    <w:rsid w:val="00386EA4"/>
    <w:rsid w:val="00387450"/>
    <w:rsid w:val="003878C2"/>
    <w:rsid w:val="0039064F"/>
    <w:rsid w:val="00390E05"/>
    <w:rsid w:val="00391034"/>
    <w:rsid w:val="0039190A"/>
    <w:rsid w:val="00391EAB"/>
    <w:rsid w:val="00394351"/>
    <w:rsid w:val="003949AB"/>
    <w:rsid w:val="00395159"/>
    <w:rsid w:val="003955BF"/>
    <w:rsid w:val="00395B50"/>
    <w:rsid w:val="0039678D"/>
    <w:rsid w:val="00396E7A"/>
    <w:rsid w:val="00397164"/>
    <w:rsid w:val="003A0223"/>
    <w:rsid w:val="003A0260"/>
    <w:rsid w:val="003A1934"/>
    <w:rsid w:val="003A2497"/>
    <w:rsid w:val="003A47BC"/>
    <w:rsid w:val="003A48F0"/>
    <w:rsid w:val="003A5796"/>
    <w:rsid w:val="003A7006"/>
    <w:rsid w:val="003B2AE9"/>
    <w:rsid w:val="003B3EBE"/>
    <w:rsid w:val="003B554F"/>
    <w:rsid w:val="003B56AF"/>
    <w:rsid w:val="003C3CF8"/>
    <w:rsid w:val="003C4AFA"/>
    <w:rsid w:val="003C5426"/>
    <w:rsid w:val="003C614D"/>
    <w:rsid w:val="003C7D6A"/>
    <w:rsid w:val="003D0248"/>
    <w:rsid w:val="003D1A25"/>
    <w:rsid w:val="003D295A"/>
    <w:rsid w:val="003D2B2B"/>
    <w:rsid w:val="003D2C6A"/>
    <w:rsid w:val="003D3635"/>
    <w:rsid w:val="003D39AC"/>
    <w:rsid w:val="003D3B6F"/>
    <w:rsid w:val="003D4D61"/>
    <w:rsid w:val="003D59AD"/>
    <w:rsid w:val="003D5E63"/>
    <w:rsid w:val="003D6313"/>
    <w:rsid w:val="003D675B"/>
    <w:rsid w:val="003D74DA"/>
    <w:rsid w:val="003E046A"/>
    <w:rsid w:val="003E11D8"/>
    <w:rsid w:val="003E2322"/>
    <w:rsid w:val="003E4CD3"/>
    <w:rsid w:val="003E56FB"/>
    <w:rsid w:val="003E64D0"/>
    <w:rsid w:val="003E6F0F"/>
    <w:rsid w:val="003E6FE8"/>
    <w:rsid w:val="003F00BD"/>
    <w:rsid w:val="003F053D"/>
    <w:rsid w:val="003F16C0"/>
    <w:rsid w:val="003F19EA"/>
    <w:rsid w:val="003F27CC"/>
    <w:rsid w:val="003F2A95"/>
    <w:rsid w:val="003F3DA6"/>
    <w:rsid w:val="003F784F"/>
    <w:rsid w:val="004000FF"/>
    <w:rsid w:val="004009B1"/>
    <w:rsid w:val="00401113"/>
    <w:rsid w:val="004023D7"/>
    <w:rsid w:val="00402B80"/>
    <w:rsid w:val="00403151"/>
    <w:rsid w:val="00403609"/>
    <w:rsid w:val="00403912"/>
    <w:rsid w:val="00404CD0"/>
    <w:rsid w:val="00404ECA"/>
    <w:rsid w:val="00405165"/>
    <w:rsid w:val="00405C08"/>
    <w:rsid w:val="00405FB9"/>
    <w:rsid w:val="00407517"/>
    <w:rsid w:val="00410887"/>
    <w:rsid w:val="00410FDC"/>
    <w:rsid w:val="00411EEA"/>
    <w:rsid w:val="004122D6"/>
    <w:rsid w:val="00413284"/>
    <w:rsid w:val="00414AB0"/>
    <w:rsid w:val="00416752"/>
    <w:rsid w:val="00416836"/>
    <w:rsid w:val="00416A3E"/>
    <w:rsid w:val="00417040"/>
    <w:rsid w:val="0041796E"/>
    <w:rsid w:val="00417F83"/>
    <w:rsid w:val="00420273"/>
    <w:rsid w:val="004206CC"/>
    <w:rsid w:val="0042094C"/>
    <w:rsid w:val="00421C72"/>
    <w:rsid w:val="0042205D"/>
    <w:rsid w:val="00422292"/>
    <w:rsid w:val="00422375"/>
    <w:rsid w:val="00422FD7"/>
    <w:rsid w:val="00423AAC"/>
    <w:rsid w:val="00423D57"/>
    <w:rsid w:val="004246C2"/>
    <w:rsid w:val="00424C2D"/>
    <w:rsid w:val="00424FB9"/>
    <w:rsid w:val="00426920"/>
    <w:rsid w:val="00426C2B"/>
    <w:rsid w:val="00426EC3"/>
    <w:rsid w:val="004303A2"/>
    <w:rsid w:val="00431D48"/>
    <w:rsid w:val="0043302C"/>
    <w:rsid w:val="0043550D"/>
    <w:rsid w:val="0043560D"/>
    <w:rsid w:val="0043706A"/>
    <w:rsid w:val="004375CE"/>
    <w:rsid w:val="00440457"/>
    <w:rsid w:val="00440825"/>
    <w:rsid w:val="00440D5E"/>
    <w:rsid w:val="0044150C"/>
    <w:rsid w:val="004417D4"/>
    <w:rsid w:val="00441CF4"/>
    <w:rsid w:val="00442040"/>
    <w:rsid w:val="0044331C"/>
    <w:rsid w:val="004433D2"/>
    <w:rsid w:val="00443CEF"/>
    <w:rsid w:val="00443EAF"/>
    <w:rsid w:val="00444891"/>
    <w:rsid w:val="0044542B"/>
    <w:rsid w:val="004464DB"/>
    <w:rsid w:val="004464DF"/>
    <w:rsid w:val="00450ABC"/>
    <w:rsid w:val="0045384C"/>
    <w:rsid w:val="00453FEB"/>
    <w:rsid w:val="004552C4"/>
    <w:rsid w:val="00455343"/>
    <w:rsid w:val="00455FAF"/>
    <w:rsid w:val="0045615C"/>
    <w:rsid w:val="004564CE"/>
    <w:rsid w:val="00457503"/>
    <w:rsid w:val="0046030D"/>
    <w:rsid w:val="00460E32"/>
    <w:rsid w:val="0046161F"/>
    <w:rsid w:val="00461620"/>
    <w:rsid w:val="00462070"/>
    <w:rsid w:val="00462B25"/>
    <w:rsid w:val="00463725"/>
    <w:rsid w:val="004639F7"/>
    <w:rsid w:val="00463E5E"/>
    <w:rsid w:val="00465284"/>
    <w:rsid w:val="00465472"/>
    <w:rsid w:val="00465836"/>
    <w:rsid w:val="0046603C"/>
    <w:rsid w:val="00467D42"/>
    <w:rsid w:val="00470783"/>
    <w:rsid w:val="00471560"/>
    <w:rsid w:val="00474535"/>
    <w:rsid w:val="0047456D"/>
    <w:rsid w:val="00474BB7"/>
    <w:rsid w:val="0047505E"/>
    <w:rsid w:val="00475A3F"/>
    <w:rsid w:val="00475E88"/>
    <w:rsid w:val="0047683D"/>
    <w:rsid w:val="004779DB"/>
    <w:rsid w:val="00480B52"/>
    <w:rsid w:val="004829F8"/>
    <w:rsid w:val="00485029"/>
    <w:rsid w:val="0048524E"/>
    <w:rsid w:val="004857FB"/>
    <w:rsid w:val="00485CFB"/>
    <w:rsid w:val="00485E25"/>
    <w:rsid w:val="00486726"/>
    <w:rsid w:val="00487613"/>
    <w:rsid w:val="00487D04"/>
    <w:rsid w:val="00490A17"/>
    <w:rsid w:val="00491824"/>
    <w:rsid w:val="00491BDA"/>
    <w:rsid w:val="004922FA"/>
    <w:rsid w:val="00492ADF"/>
    <w:rsid w:val="0049487B"/>
    <w:rsid w:val="004954AC"/>
    <w:rsid w:val="00496EFC"/>
    <w:rsid w:val="00497E05"/>
    <w:rsid w:val="00497E83"/>
    <w:rsid w:val="004A1837"/>
    <w:rsid w:val="004A1F14"/>
    <w:rsid w:val="004A1F5B"/>
    <w:rsid w:val="004A2400"/>
    <w:rsid w:val="004A27A7"/>
    <w:rsid w:val="004A2ECA"/>
    <w:rsid w:val="004A39D6"/>
    <w:rsid w:val="004A5D16"/>
    <w:rsid w:val="004A5F3A"/>
    <w:rsid w:val="004A634B"/>
    <w:rsid w:val="004A64E1"/>
    <w:rsid w:val="004B1C28"/>
    <w:rsid w:val="004B1DD5"/>
    <w:rsid w:val="004B262C"/>
    <w:rsid w:val="004B2BAE"/>
    <w:rsid w:val="004B2DFB"/>
    <w:rsid w:val="004B34AA"/>
    <w:rsid w:val="004B3754"/>
    <w:rsid w:val="004B3CEA"/>
    <w:rsid w:val="004B522D"/>
    <w:rsid w:val="004B5234"/>
    <w:rsid w:val="004B52E2"/>
    <w:rsid w:val="004B60AF"/>
    <w:rsid w:val="004B6E4E"/>
    <w:rsid w:val="004C1B88"/>
    <w:rsid w:val="004C1C3A"/>
    <w:rsid w:val="004C274B"/>
    <w:rsid w:val="004C2B53"/>
    <w:rsid w:val="004C384D"/>
    <w:rsid w:val="004C39AE"/>
    <w:rsid w:val="004C3F0B"/>
    <w:rsid w:val="004C5970"/>
    <w:rsid w:val="004C5EA7"/>
    <w:rsid w:val="004C7350"/>
    <w:rsid w:val="004C7D94"/>
    <w:rsid w:val="004D119E"/>
    <w:rsid w:val="004D249D"/>
    <w:rsid w:val="004D24ED"/>
    <w:rsid w:val="004D2699"/>
    <w:rsid w:val="004D27DA"/>
    <w:rsid w:val="004D38AA"/>
    <w:rsid w:val="004D73AC"/>
    <w:rsid w:val="004D7890"/>
    <w:rsid w:val="004D7AAC"/>
    <w:rsid w:val="004E3199"/>
    <w:rsid w:val="004E3D8A"/>
    <w:rsid w:val="004E4089"/>
    <w:rsid w:val="004E4CDB"/>
    <w:rsid w:val="004F2F4E"/>
    <w:rsid w:val="004F3126"/>
    <w:rsid w:val="004F41D2"/>
    <w:rsid w:val="004F4240"/>
    <w:rsid w:val="004F50D7"/>
    <w:rsid w:val="004F5649"/>
    <w:rsid w:val="004F5CF6"/>
    <w:rsid w:val="004F667E"/>
    <w:rsid w:val="004F7D28"/>
    <w:rsid w:val="0050008D"/>
    <w:rsid w:val="0050063E"/>
    <w:rsid w:val="00500BAA"/>
    <w:rsid w:val="005036C9"/>
    <w:rsid w:val="0050404B"/>
    <w:rsid w:val="00506DE6"/>
    <w:rsid w:val="00507AAB"/>
    <w:rsid w:val="00507AC2"/>
    <w:rsid w:val="00507C14"/>
    <w:rsid w:val="00507E60"/>
    <w:rsid w:val="00507F44"/>
    <w:rsid w:val="005110F8"/>
    <w:rsid w:val="00513E3B"/>
    <w:rsid w:val="005142D5"/>
    <w:rsid w:val="0051622C"/>
    <w:rsid w:val="00516558"/>
    <w:rsid w:val="00517902"/>
    <w:rsid w:val="00521638"/>
    <w:rsid w:val="00522528"/>
    <w:rsid w:val="005227B4"/>
    <w:rsid w:val="005248DD"/>
    <w:rsid w:val="00525519"/>
    <w:rsid w:val="00525947"/>
    <w:rsid w:val="00526014"/>
    <w:rsid w:val="005260F5"/>
    <w:rsid w:val="005268E7"/>
    <w:rsid w:val="00526C7C"/>
    <w:rsid w:val="00527902"/>
    <w:rsid w:val="00527A25"/>
    <w:rsid w:val="0053021B"/>
    <w:rsid w:val="00530513"/>
    <w:rsid w:val="005309BC"/>
    <w:rsid w:val="00531406"/>
    <w:rsid w:val="0053258C"/>
    <w:rsid w:val="005327C7"/>
    <w:rsid w:val="00532D0D"/>
    <w:rsid w:val="00532DBD"/>
    <w:rsid w:val="00532FA7"/>
    <w:rsid w:val="0053377E"/>
    <w:rsid w:val="00534E86"/>
    <w:rsid w:val="0053628A"/>
    <w:rsid w:val="0053655A"/>
    <w:rsid w:val="005366E1"/>
    <w:rsid w:val="00537ADB"/>
    <w:rsid w:val="0054109D"/>
    <w:rsid w:val="00541396"/>
    <w:rsid w:val="005421C5"/>
    <w:rsid w:val="00542EC7"/>
    <w:rsid w:val="00543D49"/>
    <w:rsid w:val="00544316"/>
    <w:rsid w:val="00544890"/>
    <w:rsid w:val="005449DC"/>
    <w:rsid w:val="0054714E"/>
    <w:rsid w:val="00547CB6"/>
    <w:rsid w:val="005516BF"/>
    <w:rsid w:val="0055198A"/>
    <w:rsid w:val="00553A56"/>
    <w:rsid w:val="00555383"/>
    <w:rsid w:val="005567BD"/>
    <w:rsid w:val="00557D99"/>
    <w:rsid w:val="005610F3"/>
    <w:rsid w:val="00561718"/>
    <w:rsid w:val="00561925"/>
    <w:rsid w:val="005623A4"/>
    <w:rsid w:val="00562611"/>
    <w:rsid w:val="00562AF7"/>
    <w:rsid w:val="00562CE2"/>
    <w:rsid w:val="00563484"/>
    <w:rsid w:val="00565F7F"/>
    <w:rsid w:val="00565FC5"/>
    <w:rsid w:val="00566FFF"/>
    <w:rsid w:val="0056708A"/>
    <w:rsid w:val="00567822"/>
    <w:rsid w:val="005679A3"/>
    <w:rsid w:val="00570538"/>
    <w:rsid w:val="005724D2"/>
    <w:rsid w:val="00576ED9"/>
    <w:rsid w:val="0057701C"/>
    <w:rsid w:val="00577364"/>
    <w:rsid w:val="00577E0E"/>
    <w:rsid w:val="0058010D"/>
    <w:rsid w:val="00580580"/>
    <w:rsid w:val="00580D8A"/>
    <w:rsid w:val="00580F91"/>
    <w:rsid w:val="00581DBD"/>
    <w:rsid w:val="005824E5"/>
    <w:rsid w:val="00584818"/>
    <w:rsid w:val="0058553D"/>
    <w:rsid w:val="00585C19"/>
    <w:rsid w:val="00585E3C"/>
    <w:rsid w:val="005862C2"/>
    <w:rsid w:val="00586E8C"/>
    <w:rsid w:val="00590C6B"/>
    <w:rsid w:val="00590F7F"/>
    <w:rsid w:val="00590FD0"/>
    <w:rsid w:val="00591A9D"/>
    <w:rsid w:val="00591E5D"/>
    <w:rsid w:val="00592577"/>
    <w:rsid w:val="00592949"/>
    <w:rsid w:val="00592AB2"/>
    <w:rsid w:val="00593372"/>
    <w:rsid w:val="00593658"/>
    <w:rsid w:val="00594EA6"/>
    <w:rsid w:val="00595016"/>
    <w:rsid w:val="0059789C"/>
    <w:rsid w:val="00597A43"/>
    <w:rsid w:val="00597E0C"/>
    <w:rsid w:val="005A05B7"/>
    <w:rsid w:val="005A12AC"/>
    <w:rsid w:val="005A2243"/>
    <w:rsid w:val="005A2C37"/>
    <w:rsid w:val="005A3F08"/>
    <w:rsid w:val="005A50D0"/>
    <w:rsid w:val="005A7320"/>
    <w:rsid w:val="005B0353"/>
    <w:rsid w:val="005B068A"/>
    <w:rsid w:val="005B10AE"/>
    <w:rsid w:val="005B2F9D"/>
    <w:rsid w:val="005B38DD"/>
    <w:rsid w:val="005B3AB8"/>
    <w:rsid w:val="005B6DA0"/>
    <w:rsid w:val="005B7278"/>
    <w:rsid w:val="005C0C02"/>
    <w:rsid w:val="005C0EAE"/>
    <w:rsid w:val="005C0FAF"/>
    <w:rsid w:val="005C140D"/>
    <w:rsid w:val="005C55DF"/>
    <w:rsid w:val="005C6307"/>
    <w:rsid w:val="005C69BF"/>
    <w:rsid w:val="005C6A4E"/>
    <w:rsid w:val="005C7F4C"/>
    <w:rsid w:val="005D01E9"/>
    <w:rsid w:val="005D040D"/>
    <w:rsid w:val="005D0D1B"/>
    <w:rsid w:val="005D0E28"/>
    <w:rsid w:val="005D3370"/>
    <w:rsid w:val="005D555D"/>
    <w:rsid w:val="005D5B43"/>
    <w:rsid w:val="005D6747"/>
    <w:rsid w:val="005D7D76"/>
    <w:rsid w:val="005D7D84"/>
    <w:rsid w:val="005E06E8"/>
    <w:rsid w:val="005E0B67"/>
    <w:rsid w:val="005E0B8C"/>
    <w:rsid w:val="005E3D4C"/>
    <w:rsid w:val="005E493B"/>
    <w:rsid w:val="005E4DEB"/>
    <w:rsid w:val="005E5802"/>
    <w:rsid w:val="005E5937"/>
    <w:rsid w:val="005E5A9B"/>
    <w:rsid w:val="005E6686"/>
    <w:rsid w:val="005E71F2"/>
    <w:rsid w:val="005F11D3"/>
    <w:rsid w:val="005F3BBD"/>
    <w:rsid w:val="005F4A0B"/>
    <w:rsid w:val="005F52D7"/>
    <w:rsid w:val="005F64B7"/>
    <w:rsid w:val="005F66AE"/>
    <w:rsid w:val="005F681A"/>
    <w:rsid w:val="005F71F6"/>
    <w:rsid w:val="00600394"/>
    <w:rsid w:val="00600C28"/>
    <w:rsid w:val="00600D00"/>
    <w:rsid w:val="006039B4"/>
    <w:rsid w:val="00604C33"/>
    <w:rsid w:val="00605123"/>
    <w:rsid w:val="00605283"/>
    <w:rsid w:val="00605591"/>
    <w:rsid w:val="00605786"/>
    <w:rsid w:val="00605CC4"/>
    <w:rsid w:val="00606AB3"/>
    <w:rsid w:val="00606CF3"/>
    <w:rsid w:val="006077A1"/>
    <w:rsid w:val="00607C43"/>
    <w:rsid w:val="00610076"/>
    <w:rsid w:val="0061039B"/>
    <w:rsid w:val="00610EA1"/>
    <w:rsid w:val="00611198"/>
    <w:rsid w:val="006153C8"/>
    <w:rsid w:val="006163D8"/>
    <w:rsid w:val="00617789"/>
    <w:rsid w:val="00617931"/>
    <w:rsid w:val="00617CBC"/>
    <w:rsid w:val="00620627"/>
    <w:rsid w:val="00620FDD"/>
    <w:rsid w:val="0062147D"/>
    <w:rsid w:val="00621EAF"/>
    <w:rsid w:val="006220DA"/>
    <w:rsid w:val="0062325D"/>
    <w:rsid w:val="00623A5D"/>
    <w:rsid w:val="00623AF6"/>
    <w:rsid w:val="006245C7"/>
    <w:rsid w:val="0062488A"/>
    <w:rsid w:val="00624FD1"/>
    <w:rsid w:val="00625D3F"/>
    <w:rsid w:val="00626768"/>
    <w:rsid w:val="0062701F"/>
    <w:rsid w:val="00627AC5"/>
    <w:rsid w:val="00627CB0"/>
    <w:rsid w:val="00630434"/>
    <w:rsid w:val="00633A6C"/>
    <w:rsid w:val="00635204"/>
    <w:rsid w:val="006361F4"/>
    <w:rsid w:val="00636510"/>
    <w:rsid w:val="006366B9"/>
    <w:rsid w:val="00636FF8"/>
    <w:rsid w:val="00637CF8"/>
    <w:rsid w:val="00641A4F"/>
    <w:rsid w:val="006430F9"/>
    <w:rsid w:val="006430FA"/>
    <w:rsid w:val="00644F81"/>
    <w:rsid w:val="006456FE"/>
    <w:rsid w:val="00645F9A"/>
    <w:rsid w:val="00646DB8"/>
    <w:rsid w:val="006509B9"/>
    <w:rsid w:val="00652684"/>
    <w:rsid w:val="00653CAE"/>
    <w:rsid w:val="00654AE2"/>
    <w:rsid w:val="00655FAA"/>
    <w:rsid w:val="00655FE9"/>
    <w:rsid w:val="006563F0"/>
    <w:rsid w:val="00657DCA"/>
    <w:rsid w:val="00657DF1"/>
    <w:rsid w:val="00661556"/>
    <w:rsid w:val="00662B35"/>
    <w:rsid w:val="00666A1D"/>
    <w:rsid w:val="00666DAC"/>
    <w:rsid w:val="00667DE0"/>
    <w:rsid w:val="006702B3"/>
    <w:rsid w:val="00670803"/>
    <w:rsid w:val="00671ECF"/>
    <w:rsid w:val="006734F5"/>
    <w:rsid w:val="006741BC"/>
    <w:rsid w:val="006748AA"/>
    <w:rsid w:val="006767EA"/>
    <w:rsid w:val="00677566"/>
    <w:rsid w:val="00677DC1"/>
    <w:rsid w:val="0068054B"/>
    <w:rsid w:val="006816DF"/>
    <w:rsid w:val="006827A0"/>
    <w:rsid w:val="00682BBF"/>
    <w:rsid w:val="00684BE1"/>
    <w:rsid w:val="00686A4D"/>
    <w:rsid w:val="006871F6"/>
    <w:rsid w:val="00691CAC"/>
    <w:rsid w:val="00692660"/>
    <w:rsid w:val="00692E65"/>
    <w:rsid w:val="00695104"/>
    <w:rsid w:val="00695730"/>
    <w:rsid w:val="00697596"/>
    <w:rsid w:val="00697D28"/>
    <w:rsid w:val="00697DC7"/>
    <w:rsid w:val="006A0266"/>
    <w:rsid w:val="006A0EF0"/>
    <w:rsid w:val="006A58FB"/>
    <w:rsid w:val="006A74D2"/>
    <w:rsid w:val="006A77CA"/>
    <w:rsid w:val="006A7EAD"/>
    <w:rsid w:val="006B0492"/>
    <w:rsid w:val="006B060D"/>
    <w:rsid w:val="006B11C7"/>
    <w:rsid w:val="006B2FE1"/>
    <w:rsid w:val="006B322B"/>
    <w:rsid w:val="006B5070"/>
    <w:rsid w:val="006B543D"/>
    <w:rsid w:val="006B5556"/>
    <w:rsid w:val="006B6C1E"/>
    <w:rsid w:val="006B7455"/>
    <w:rsid w:val="006B7684"/>
    <w:rsid w:val="006B7C87"/>
    <w:rsid w:val="006C0450"/>
    <w:rsid w:val="006C0D47"/>
    <w:rsid w:val="006C1522"/>
    <w:rsid w:val="006C19A2"/>
    <w:rsid w:val="006C1A24"/>
    <w:rsid w:val="006C23AD"/>
    <w:rsid w:val="006C25F9"/>
    <w:rsid w:val="006C27C7"/>
    <w:rsid w:val="006C3588"/>
    <w:rsid w:val="006C3685"/>
    <w:rsid w:val="006C5B4D"/>
    <w:rsid w:val="006C61B8"/>
    <w:rsid w:val="006C633E"/>
    <w:rsid w:val="006C68E1"/>
    <w:rsid w:val="006D0E83"/>
    <w:rsid w:val="006D232F"/>
    <w:rsid w:val="006D2537"/>
    <w:rsid w:val="006D32DC"/>
    <w:rsid w:val="006D3882"/>
    <w:rsid w:val="006D4266"/>
    <w:rsid w:val="006D46B2"/>
    <w:rsid w:val="006D495A"/>
    <w:rsid w:val="006D4A5C"/>
    <w:rsid w:val="006D52EE"/>
    <w:rsid w:val="006D55D0"/>
    <w:rsid w:val="006D65BB"/>
    <w:rsid w:val="006D6B89"/>
    <w:rsid w:val="006D7865"/>
    <w:rsid w:val="006E04B7"/>
    <w:rsid w:val="006E1739"/>
    <w:rsid w:val="006E186D"/>
    <w:rsid w:val="006E1C95"/>
    <w:rsid w:val="006E2912"/>
    <w:rsid w:val="006E3CC9"/>
    <w:rsid w:val="006E4E38"/>
    <w:rsid w:val="006E6965"/>
    <w:rsid w:val="006F0501"/>
    <w:rsid w:val="006F08F7"/>
    <w:rsid w:val="006F0E61"/>
    <w:rsid w:val="006F125F"/>
    <w:rsid w:val="006F1C91"/>
    <w:rsid w:val="006F2293"/>
    <w:rsid w:val="006F2750"/>
    <w:rsid w:val="006F2AA1"/>
    <w:rsid w:val="006F2B42"/>
    <w:rsid w:val="006F32FC"/>
    <w:rsid w:val="006F4CE3"/>
    <w:rsid w:val="006F4DA6"/>
    <w:rsid w:val="006F6D9E"/>
    <w:rsid w:val="006F785D"/>
    <w:rsid w:val="006F7CA7"/>
    <w:rsid w:val="0070005D"/>
    <w:rsid w:val="00701859"/>
    <w:rsid w:val="0070431D"/>
    <w:rsid w:val="00704366"/>
    <w:rsid w:val="007054EE"/>
    <w:rsid w:val="00705BE0"/>
    <w:rsid w:val="00706DD1"/>
    <w:rsid w:val="00707350"/>
    <w:rsid w:val="007107B6"/>
    <w:rsid w:val="00710E3F"/>
    <w:rsid w:val="007121D2"/>
    <w:rsid w:val="007144FA"/>
    <w:rsid w:val="00714D90"/>
    <w:rsid w:val="00715067"/>
    <w:rsid w:val="0071518F"/>
    <w:rsid w:val="007156CC"/>
    <w:rsid w:val="0071572B"/>
    <w:rsid w:val="00715E31"/>
    <w:rsid w:val="00717BF4"/>
    <w:rsid w:val="0072116F"/>
    <w:rsid w:val="0072289C"/>
    <w:rsid w:val="0072340D"/>
    <w:rsid w:val="00723515"/>
    <w:rsid w:val="007239D4"/>
    <w:rsid w:val="007239DD"/>
    <w:rsid w:val="00723FAF"/>
    <w:rsid w:val="00726647"/>
    <w:rsid w:val="00726B05"/>
    <w:rsid w:val="00727577"/>
    <w:rsid w:val="00727C37"/>
    <w:rsid w:val="0073030E"/>
    <w:rsid w:val="007323B6"/>
    <w:rsid w:val="007340A9"/>
    <w:rsid w:val="007358BD"/>
    <w:rsid w:val="007361E8"/>
    <w:rsid w:val="00737789"/>
    <w:rsid w:val="00740B84"/>
    <w:rsid w:val="00740E95"/>
    <w:rsid w:val="00742B4B"/>
    <w:rsid w:val="00742BC2"/>
    <w:rsid w:val="0074329F"/>
    <w:rsid w:val="007436A5"/>
    <w:rsid w:val="00744DB6"/>
    <w:rsid w:val="00745462"/>
    <w:rsid w:val="0074775A"/>
    <w:rsid w:val="00747832"/>
    <w:rsid w:val="00747944"/>
    <w:rsid w:val="007501A1"/>
    <w:rsid w:val="00752D2C"/>
    <w:rsid w:val="00754B6C"/>
    <w:rsid w:val="00754E5C"/>
    <w:rsid w:val="007601F4"/>
    <w:rsid w:val="00760240"/>
    <w:rsid w:val="007607C3"/>
    <w:rsid w:val="00762F8B"/>
    <w:rsid w:val="00763142"/>
    <w:rsid w:val="00763436"/>
    <w:rsid w:val="007648DA"/>
    <w:rsid w:val="00764B1C"/>
    <w:rsid w:val="00765788"/>
    <w:rsid w:val="00770AEB"/>
    <w:rsid w:val="00771968"/>
    <w:rsid w:val="00772CFF"/>
    <w:rsid w:val="0077375B"/>
    <w:rsid w:val="007738F5"/>
    <w:rsid w:val="00773C12"/>
    <w:rsid w:val="00774D54"/>
    <w:rsid w:val="007750B5"/>
    <w:rsid w:val="00776655"/>
    <w:rsid w:val="00776C16"/>
    <w:rsid w:val="007778FD"/>
    <w:rsid w:val="00777D2E"/>
    <w:rsid w:val="00777D81"/>
    <w:rsid w:val="00777ECD"/>
    <w:rsid w:val="007809A6"/>
    <w:rsid w:val="007811E0"/>
    <w:rsid w:val="007818FE"/>
    <w:rsid w:val="00781C2E"/>
    <w:rsid w:val="007828AB"/>
    <w:rsid w:val="00782BBE"/>
    <w:rsid w:val="00785EDD"/>
    <w:rsid w:val="00787F1A"/>
    <w:rsid w:val="00790409"/>
    <w:rsid w:val="00790CC5"/>
    <w:rsid w:val="00790E67"/>
    <w:rsid w:val="00792546"/>
    <w:rsid w:val="00792A80"/>
    <w:rsid w:val="00795BFD"/>
    <w:rsid w:val="00795DAF"/>
    <w:rsid w:val="00796A9B"/>
    <w:rsid w:val="007A004D"/>
    <w:rsid w:val="007A11ED"/>
    <w:rsid w:val="007A19E2"/>
    <w:rsid w:val="007A2B5B"/>
    <w:rsid w:val="007A3B57"/>
    <w:rsid w:val="007A41A2"/>
    <w:rsid w:val="007A5967"/>
    <w:rsid w:val="007A5A78"/>
    <w:rsid w:val="007A6E13"/>
    <w:rsid w:val="007A7B1B"/>
    <w:rsid w:val="007A7DF2"/>
    <w:rsid w:val="007B0192"/>
    <w:rsid w:val="007B1E52"/>
    <w:rsid w:val="007B1E9E"/>
    <w:rsid w:val="007B289A"/>
    <w:rsid w:val="007B38AC"/>
    <w:rsid w:val="007B4205"/>
    <w:rsid w:val="007B4321"/>
    <w:rsid w:val="007B54BE"/>
    <w:rsid w:val="007B5543"/>
    <w:rsid w:val="007B5554"/>
    <w:rsid w:val="007B6A4E"/>
    <w:rsid w:val="007B6DF4"/>
    <w:rsid w:val="007B73BD"/>
    <w:rsid w:val="007C03C2"/>
    <w:rsid w:val="007C0A4E"/>
    <w:rsid w:val="007C14E2"/>
    <w:rsid w:val="007C14E6"/>
    <w:rsid w:val="007C155C"/>
    <w:rsid w:val="007C1F47"/>
    <w:rsid w:val="007C5A91"/>
    <w:rsid w:val="007C6831"/>
    <w:rsid w:val="007C6856"/>
    <w:rsid w:val="007C720E"/>
    <w:rsid w:val="007C7AAB"/>
    <w:rsid w:val="007D056F"/>
    <w:rsid w:val="007D1413"/>
    <w:rsid w:val="007D21D8"/>
    <w:rsid w:val="007D2F0D"/>
    <w:rsid w:val="007D2F4C"/>
    <w:rsid w:val="007D46F4"/>
    <w:rsid w:val="007D4E1E"/>
    <w:rsid w:val="007D52BD"/>
    <w:rsid w:val="007D640A"/>
    <w:rsid w:val="007D6CDD"/>
    <w:rsid w:val="007D6FF2"/>
    <w:rsid w:val="007D7F25"/>
    <w:rsid w:val="007E03C7"/>
    <w:rsid w:val="007E0746"/>
    <w:rsid w:val="007E1963"/>
    <w:rsid w:val="007E2615"/>
    <w:rsid w:val="007E27B8"/>
    <w:rsid w:val="007E2C45"/>
    <w:rsid w:val="007E2D3A"/>
    <w:rsid w:val="007E4402"/>
    <w:rsid w:val="007E4CB7"/>
    <w:rsid w:val="007E59D9"/>
    <w:rsid w:val="007E6C04"/>
    <w:rsid w:val="007E7447"/>
    <w:rsid w:val="007E774C"/>
    <w:rsid w:val="007E7E9A"/>
    <w:rsid w:val="007F05B1"/>
    <w:rsid w:val="007F0961"/>
    <w:rsid w:val="007F13EB"/>
    <w:rsid w:val="007F1EE9"/>
    <w:rsid w:val="007F2C49"/>
    <w:rsid w:val="007F31BA"/>
    <w:rsid w:val="007F3216"/>
    <w:rsid w:val="007F364D"/>
    <w:rsid w:val="007F39D5"/>
    <w:rsid w:val="007F4A72"/>
    <w:rsid w:val="007F5F63"/>
    <w:rsid w:val="007F68F2"/>
    <w:rsid w:val="007F6DB3"/>
    <w:rsid w:val="007F6F30"/>
    <w:rsid w:val="007F7533"/>
    <w:rsid w:val="007F7B46"/>
    <w:rsid w:val="00800781"/>
    <w:rsid w:val="0080176B"/>
    <w:rsid w:val="00801B59"/>
    <w:rsid w:val="0080243D"/>
    <w:rsid w:val="00802BBC"/>
    <w:rsid w:val="008034B7"/>
    <w:rsid w:val="008055BC"/>
    <w:rsid w:val="008059DF"/>
    <w:rsid w:val="00806755"/>
    <w:rsid w:val="00807007"/>
    <w:rsid w:val="00807C0A"/>
    <w:rsid w:val="00810610"/>
    <w:rsid w:val="008108A7"/>
    <w:rsid w:val="008108B3"/>
    <w:rsid w:val="008108D4"/>
    <w:rsid w:val="00810DB0"/>
    <w:rsid w:val="008111D2"/>
    <w:rsid w:val="008115C4"/>
    <w:rsid w:val="00811BD5"/>
    <w:rsid w:val="00811CFE"/>
    <w:rsid w:val="008121C5"/>
    <w:rsid w:val="008121E7"/>
    <w:rsid w:val="008125DE"/>
    <w:rsid w:val="00812AB2"/>
    <w:rsid w:val="008133CA"/>
    <w:rsid w:val="00814524"/>
    <w:rsid w:val="00814780"/>
    <w:rsid w:val="00814DB0"/>
    <w:rsid w:val="00815522"/>
    <w:rsid w:val="00816590"/>
    <w:rsid w:val="00816F0E"/>
    <w:rsid w:val="00817683"/>
    <w:rsid w:val="00817A44"/>
    <w:rsid w:val="0082075B"/>
    <w:rsid w:val="00821DA2"/>
    <w:rsid w:val="00822431"/>
    <w:rsid w:val="00822849"/>
    <w:rsid w:val="00822999"/>
    <w:rsid w:val="00823350"/>
    <w:rsid w:val="008239EF"/>
    <w:rsid w:val="00823E42"/>
    <w:rsid w:val="00824492"/>
    <w:rsid w:val="00826365"/>
    <w:rsid w:val="00827F04"/>
    <w:rsid w:val="00827F20"/>
    <w:rsid w:val="008307FC"/>
    <w:rsid w:val="00831D97"/>
    <w:rsid w:val="00833565"/>
    <w:rsid w:val="00833803"/>
    <w:rsid w:val="00833A20"/>
    <w:rsid w:val="0083438E"/>
    <w:rsid w:val="0083591C"/>
    <w:rsid w:val="00835AE7"/>
    <w:rsid w:val="008418BF"/>
    <w:rsid w:val="00842D7A"/>
    <w:rsid w:val="00842E78"/>
    <w:rsid w:val="00843107"/>
    <w:rsid w:val="00844E0E"/>
    <w:rsid w:val="00845F76"/>
    <w:rsid w:val="00846349"/>
    <w:rsid w:val="0084691C"/>
    <w:rsid w:val="00846B1F"/>
    <w:rsid w:val="00846FCB"/>
    <w:rsid w:val="00851243"/>
    <w:rsid w:val="00851EBC"/>
    <w:rsid w:val="00851F7D"/>
    <w:rsid w:val="00852231"/>
    <w:rsid w:val="00854F25"/>
    <w:rsid w:val="00855DE8"/>
    <w:rsid w:val="00855FA0"/>
    <w:rsid w:val="008563FC"/>
    <w:rsid w:val="008565B3"/>
    <w:rsid w:val="00856D40"/>
    <w:rsid w:val="00856FE9"/>
    <w:rsid w:val="0086025A"/>
    <w:rsid w:val="00862FDD"/>
    <w:rsid w:val="0086311E"/>
    <w:rsid w:val="00864354"/>
    <w:rsid w:val="00864C10"/>
    <w:rsid w:val="0086516F"/>
    <w:rsid w:val="00865203"/>
    <w:rsid w:val="00865553"/>
    <w:rsid w:val="00866BCF"/>
    <w:rsid w:val="00866DA8"/>
    <w:rsid w:val="008713A4"/>
    <w:rsid w:val="00871B55"/>
    <w:rsid w:val="008732DA"/>
    <w:rsid w:val="0087390A"/>
    <w:rsid w:val="008745C2"/>
    <w:rsid w:val="008746AC"/>
    <w:rsid w:val="00875C25"/>
    <w:rsid w:val="00876C10"/>
    <w:rsid w:val="00877D81"/>
    <w:rsid w:val="0088103E"/>
    <w:rsid w:val="00881963"/>
    <w:rsid w:val="00881BD1"/>
    <w:rsid w:val="00881E5A"/>
    <w:rsid w:val="00883054"/>
    <w:rsid w:val="008838C8"/>
    <w:rsid w:val="00883A36"/>
    <w:rsid w:val="00884DA2"/>
    <w:rsid w:val="00886E2E"/>
    <w:rsid w:val="00887CAE"/>
    <w:rsid w:val="00892B45"/>
    <w:rsid w:val="0089374A"/>
    <w:rsid w:val="008957EE"/>
    <w:rsid w:val="00895DE3"/>
    <w:rsid w:val="008962C9"/>
    <w:rsid w:val="008978C7"/>
    <w:rsid w:val="00897EFC"/>
    <w:rsid w:val="008A04FD"/>
    <w:rsid w:val="008A2593"/>
    <w:rsid w:val="008A2FF9"/>
    <w:rsid w:val="008A36FA"/>
    <w:rsid w:val="008A3976"/>
    <w:rsid w:val="008A558B"/>
    <w:rsid w:val="008A5A85"/>
    <w:rsid w:val="008A5FC4"/>
    <w:rsid w:val="008A7495"/>
    <w:rsid w:val="008B0809"/>
    <w:rsid w:val="008B1AF0"/>
    <w:rsid w:val="008B2182"/>
    <w:rsid w:val="008B446F"/>
    <w:rsid w:val="008B4E4E"/>
    <w:rsid w:val="008B53C6"/>
    <w:rsid w:val="008B53F1"/>
    <w:rsid w:val="008B5AD5"/>
    <w:rsid w:val="008B5D2B"/>
    <w:rsid w:val="008B5EEF"/>
    <w:rsid w:val="008B5F83"/>
    <w:rsid w:val="008B66BC"/>
    <w:rsid w:val="008B708B"/>
    <w:rsid w:val="008B71C8"/>
    <w:rsid w:val="008C0C6E"/>
    <w:rsid w:val="008C100A"/>
    <w:rsid w:val="008C2011"/>
    <w:rsid w:val="008C270B"/>
    <w:rsid w:val="008C351E"/>
    <w:rsid w:val="008C4B82"/>
    <w:rsid w:val="008C60CA"/>
    <w:rsid w:val="008C70A2"/>
    <w:rsid w:val="008D01E4"/>
    <w:rsid w:val="008D0389"/>
    <w:rsid w:val="008D16B7"/>
    <w:rsid w:val="008D2B78"/>
    <w:rsid w:val="008D3BD2"/>
    <w:rsid w:val="008D4BAA"/>
    <w:rsid w:val="008D4C86"/>
    <w:rsid w:val="008D562A"/>
    <w:rsid w:val="008D5751"/>
    <w:rsid w:val="008D583F"/>
    <w:rsid w:val="008D6F1E"/>
    <w:rsid w:val="008D767C"/>
    <w:rsid w:val="008E1603"/>
    <w:rsid w:val="008E2B59"/>
    <w:rsid w:val="008E2DEE"/>
    <w:rsid w:val="008E435D"/>
    <w:rsid w:val="008E47C5"/>
    <w:rsid w:val="008E4BA7"/>
    <w:rsid w:val="008E558B"/>
    <w:rsid w:val="008E6347"/>
    <w:rsid w:val="008F0B83"/>
    <w:rsid w:val="008F0E3E"/>
    <w:rsid w:val="008F19B6"/>
    <w:rsid w:val="008F21C4"/>
    <w:rsid w:val="008F3241"/>
    <w:rsid w:val="008F3860"/>
    <w:rsid w:val="008F3AFB"/>
    <w:rsid w:val="008F4BA1"/>
    <w:rsid w:val="008F669E"/>
    <w:rsid w:val="009012E8"/>
    <w:rsid w:val="00902338"/>
    <w:rsid w:val="0090278B"/>
    <w:rsid w:val="0090287D"/>
    <w:rsid w:val="009033AC"/>
    <w:rsid w:val="00904C99"/>
    <w:rsid w:val="00905709"/>
    <w:rsid w:val="0090590D"/>
    <w:rsid w:val="00905969"/>
    <w:rsid w:val="00905F65"/>
    <w:rsid w:val="00906001"/>
    <w:rsid w:val="00907F98"/>
    <w:rsid w:val="00910C05"/>
    <w:rsid w:val="00912FD9"/>
    <w:rsid w:val="009140AB"/>
    <w:rsid w:val="00914E72"/>
    <w:rsid w:val="00914EA9"/>
    <w:rsid w:val="0091516E"/>
    <w:rsid w:val="00915DD2"/>
    <w:rsid w:val="0091662F"/>
    <w:rsid w:val="009167E7"/>
    <w:rsid w:val="00916C48"/>
    <w:rsid w:val="00920530"/>
    <w:rsid w:val="00920936"/>
    <w:rsid w:val="00921CCC"/>
    <w:rsid w:val="009224AF"/>
    <w:rsid w:val="00923440"/>
    <w:rsid w:val="00924A09"/>
    <w:rsid w:val="00927388"/>
    <w:rsid w:val="00931275"/>
    <w:rsid w:val="009315D4"/>
    <w:rsid w:val="00931843"/>
    <w:rsid w:val="009318C2"/>
    <w:rsid w:val="00931B6A"/>
    <w:rsid w:val="00931BAC"/>
    <w:rsid w:val="009320EF"/>
    <w:rsid w:val="00932242"/>
    <w:rsid w:val="00932A7C"/>
    <w:rsid w:val="00932DB3"/>
    <w:rsid w:val="0093518B"/>
    <w:rsid w:val="00935AEA"/>
    <w:rsid w:val="009418C8"/>
    <w:rsid w:val="00943133"/>
    <w:rsid w:val="00944B14"/>
    <w:rsid w:val="00944FFD"/>
    <w:rsid w:val="009450D7"/>
    <w:rsid w:val="00945AF8"/>
    <w:rsid w:val="00945DFC"/>
    <w:rsid w:val="00951F88"/>
    <w:rsid w:val="00952950"/>
    <w:rsid w:val="009535CD"/>
    <w:rsid w:val="00953C36"/>
    <w:rsid w:val="00954214"/>
    <w:rsid w:val="00954449"/>
    <w:rsid w:val="009552C6"/>
    <w:rsid w:val="00955D83"/>
    <w:rsid w:val="00956CC3"/>
    <w:rsid w:val="0095794C"/>
    <w:rsid w:val="00960DA4"/>
    <w:rsid w:val="00961BD2"/>
    <w:rsid w:val="009624A2"/>
    <w:rsid w:val="00966D88"/>
    <w:rsid w:val="0096788A"/>
    <w:rsid w:val="00967F4F"/>
    <w:rsid w:val="00970663"/>
    <w:rsid w:val="00970CA4"/>
    <w:rsid w:val="00973E95"/>
    <w:rsid w:val="0097400C"/>
    <w:rsid w:val="009749EF"/>
    <w:rsid w:val="00976AD1"/>
    <w:rsid w:val="00976B3A"/>
    <w:rsid w:val="009773AF"/>
    <w:rsid w:val="00977DE5"/>
    <w:rsid w:val="0098047D"/>
    <w:rsid w:val="00981C7C"/>
    <w:rsid w:val="009841DB"/>
    <w:rsid w:val="00985AB6"/>
    <w:rsid w:val="00986851"/>
    <w:rsid w:val="009873AC"/>
    <w:rsid w:val="00990028"/>
    <w:rsid w:val="00990E6C"/>
    <w:rsid w:val="00991144"/>
    <w:rsid w:val="00991F97"/>
    <w:rsid w:val="00992311"/>
    <w:rsid w:val="00992402"/>
    <w:rsid w:val="009938B3"/>
    <w:rsid w:val="00994B6C"/>
    <w:rsid w:val="00994D65"/>
    <w:rsid w:val="0099504D"/>
    <w:rsid w:val="00995876"/>
    <w:rsid w:val="0099653C"/>
    <w:rsid w:val="00996633"/>
    <w:rsid w:val="00997134"/>
    <w:rsid w:val="0099793F"/>
    <w:rsid w:val="009A11C2"/>
    <w:rsid w:val="009A5536"/>
    <w:rsid w:val="009A594E"/>
    <w:rsid w:val="009A6530"/>
    <w:rsid w:val="009A7F03"/>
    <w:rsid w:val="009B0CD5"/>
    <w:rsid w:val="009B130A"/>
    <w:rsid w:val="009B2424"/>
    <w:rsid w:val="009B279F"/>
    <w:rsid w:val="009B3D28"/>
    <w:rsid w:val="009B4376"/>
    <w:rsid w:val="009B55B5"/>
    <w:rsid w:val="009B5806"/>
    <w:rsid w:val="009B6A34"/>
    <w:rsid w:val="009B7214"/>
    <w:rsid w:val="009B76F6"/>
    <w:rsid w:val="009B7989"/>
    <w:rsid w:val="009C01FB"/>
    <w:rsid w:val="009C0B11"/>
    <w:rsid w:val="009C0B87"/>
    <w:rsid w:val="009C1444"/>
    <w:rsid w:val="009C1C54"/>
    <w:rsid w:val="009C2909"/>
    <w:rsid w:val="009C2991"/>
    <w:rsid w:val="009C4C89"/>
    <w:rsid w:val="009C50A2"/>
    <w:rsid w:val="009C58AC"/>
    <w:rsid w:val="009C5FDE"/>
    <w:rsid w:val="009C7098"/>
    <w:rsid w:val="009D293C"/>
    <w:rsid w:val="009D404E"/>
    <w:rsid w:val="009D41F0"/>
    <w:rsid w:val="009D4C8D"/>
    <w:rsid w:val="009D57C6"/>
    <w:rsid w:val="009D5A64"/>
    <w:rsid w:val="009D687F"/>
    <w:rsid w:val="009D7614"/>
    <w:rsid w:val="009D7B90"/>
    <w:rsid w:val="009E1186"/>
    <w:rsid w:val="009E2320"/>
    <w:rsid w:val="009E3B02"/>
    <w:rsid w:val="009E3F7F"/>
    <w:rsid w:val="009E6971"/>
    <w:rsid w:val="009E75B4"/>
    <w:rsid w:val="009F0474"/>
    <w:rsid w:val="009F0FBA"/>
    <w:rsid w:val="009F1C5D"/>
    <w:rsid w:val="009F1FCD"/>
    <w:rsid w:val="009F20C6"/>
    <w:rsid w:val="009F26D7"/>
    <w:rsid w:val="009F5AB3"/>
    <w:rsid w:val="009F6450"/>
    <w:rsid w:val="00A000B3"/>
    <w:rsid w:val="00A00690"/>
    <w:rsid w:val="00A006EA"/>
    <w:rsid w:val="00A00812"/>
    <w:rsid w:val="00A00D58"/>
    <w:rsid w:val="00A0144E"/>
    <w:rsid w:val="00A017D9"/>
    <w:rsid w:val="00A02875"/>
    <w:rsid w:val="00A03AEA"/>
    <w:rsid w:val="00A03EBE"/>
    <w:rsid w:val="00A046BC"/>
    <w:rsid w:val="00A048A1"/>
    <w:rsid w:val="00A04F02"/>
    <w:rsid w:val="00A056D2"/>
    <w:rsid w:val="00A0590D"/>
    <w:rsid w:val="00A063CC"/>
    <w:rsid w:val="00A06B7E"/>
    <w:rsid w:val="00A06BE1"/>
    <w:rsid w:val="00A06F32"/>
    <w:rsid w:val="00A07EE9"/>
    <w:rsid w:val="00A10390"/>
    <w:rsid w:val="00A12223"/>
    <w:rsid w:val="00A12DD2"/>
    <w:rsid w:val="00A1341E"/>
    <w:rsid w:val="00A142DB"/>
    <w:rsid w:val="00A156A7"/>
    <w:rsid w:val="00A17018"/>
    <w:rsid w:val="00A1713B"/>
    <w:rsid w:val="00A210E6"/>
    <w:rsid w:val="00A21D8C"/>
    <w:rsid w:val="00A22D85"/>
    <w:rsid w:val="00A244D4"/>
    <w:rsid w:val="00A25B89"/>
    <w:rsid w:val="00A25E92"/>
    <w:rsid w:val="00A27FA6"/>
    <w:rsid w:val="00A3011C"/>
    <w:rsid w:val="00A309CA"/>
    <w:rsid w:val="00A31236"/>
    <w:rsid w:val="00A3174A"/>
    <w:rsid w:val="00A319AE"/>
    <w:rsid w:val="00A31C25"/>
    <w:rsid w:val="00A3260F"/>
    <w:rsid w:val="00A32B5F"/>
    <w:rsid w:val="00A32E29"/>
    <w:rsid w:val="00A330CE"/>
    <w:rsid w:val="00A33499"/>
    <w:rsid w:val="00A33C02"/>
    <w:rsid w:val="00A347BA"/>
    <w:rsid w:val="00A34EDA"/>
    <w:rsid w:val="00A376A8"/>
    <w:rsid w:val="00A37BE0"/>
    <w:rsid w:val="00A37D40"/>
    <w:rsid w:val="00A405DF"/>
    <w:rsid w:val="00A40B04"/>
    <w:rsid w:val="00A444EB"/>
    <w:rsid w:val="00A449E8"/>
    <w:rsid w:val="00A4524D"/>
    <w:rsid w:val="00A45386"/>
    <w:rsid w:val="00A455F8"/>
    <w:rsid w:val="00A46230"/>
    <w:rsid w:val="00A4696A"/>
    <w:rsid w:val="00A46B67"/>
    <w:rsid w:val="00A5036D"/>
    <w:rsid w:val="00A50F4D"/>
    <w:rsid w:val="00A51A12"/>
    <w:rsid w:val="00A51B85"/>
    <w:rsid w:val="00A52C4C"/>
    <w:rsid w:val="00A53E45"/>
    <w:rsid w:val="00A54856"/>
    <w:rsid w:val="00A5486F"/>
    <w:rsid w:val="00A5575F"/>
    <w:rsid w:val="00A55C1F"/>
    <w:rsid w:val="00A5620B"/>
    <w:rsid w:val="00A608F6"/>
    <w:rsid w:val="00A60A7B"/>
    <w:rsid w:val="00A615EC"/>
    <w:rsid w:val="00A62DB0"/>
    <w:rsid w:val="00A63797"/>
    <w:rsid w:val="00A63BE0"/>
    <w:rsid w:val="00A644B8"/>
    <w:rsid w:val="00A64FA7"/>
    <w:rsid w:val="00A6591A"/>
    <w:rsid w:val="00A73083"/>
    <w:rsid w:val="00A7402D"/>
    <w:rsid w:val="00A74E81"/>
    <w:rsid w:val="00A74EC4"/>
    <w:rsid w:val="00A75079"/>
    <w:rsid w:val="00A76802"/>
    <w:rsid w:val="00A76D1C"/>
    <w:rsid w:val="00A76F06"/>
    <w:rsid w:val="00A77D2E"/>
    <w:rsid w:val="00A817F4"/>
    <w:rsid w:val="00A8237F"/>
    <w:rsid w:val="00A82873"/>
    <w:rsid w:val="00A85166"/>
    <w:rsid w:val="00A86521"/>
    <w:rsid w:val="00A8713D"/>
    <w:rsid w:val="00A90826"/>
    <w:rsid w:val="00A90E95"/>
    <w:rsid w:val="00A91B66"/>
    <w:rsid w:val="00A92A78"/>
    <w:rsid w:val="00A92C1C"/>
    <w:rsid w:val="00A95A2B"/>
    <w:rsid w:val="00A95A55"/>
    <w:rsid w:val="00A95B44"/>
    <w:rsid w:val="00A95FE3"/>
    <w:rsid w:val="00A96BA5"/>
    <w:rsid w:val="00A974B7"/>
    <w:rsid w:val="00AA076F"/>
    <w:rsid w:val="00AA0867"/>
    <w:rsid w:val="00AA113D"/>
    <w:rsid w:val="00AA13FC"/>
    <w:rsid w:val="00AA15DD"/>
    <w:rsid w:val="00AA2A31"/>
    <w:rsid w:val="00AA4802"/>
    <w:rsid w:val="00AA4991"/>
    <w:rsid w:val="00AA4E87"/>
    <w:rsid w:val="00AA6CC7"/>
    <w:rsid w:val="00AB144E"/>
    <w:rsid w:val="00AB2EB5"/>
    <w:rsid w:val="00AB31E6"/>
    <w:rsid w:val="00AB3AC1"/>
    <w:rsid w:val="00AB3DA5"/>
    <w:rsid w:val="00AB4C86"/>
    <w:rsid w:val="00AB55FF"/>
    <w:rsid w:val="00AB66C2"/>
    <w:rsid w:val="00AB7BF9"/>
    <w:rsid w:val="00AC0254"/>
    <w:rsid w:val="00AC1411"/>
    <w:rsid w:val="00AC1D87"/>
    <w:rsid w:val="00AC376F"/>
    <w:rsid w:val="00AC3BCE"/>
    <w:rsid w:val="00AC413D"/>
    <w:rsid w:val="00AC57D0"/>
    <w:rsid w:val="00AC5D62"/>
    <w:rsid w:val="00AC6759"/>
    <w:rsid w:val="00AC7C74"/>
    <w:rsid w:val="00AD1352"/>
    <w:rsid w:val="00AD1734"/>
    <w:rsid w:val="00AD1CAA"/>
    <w:rsid w:val="00AD1D74"/>
    <w:rsid w:val="00AD23CC"/>
    <w:rsid w:val="00AD2656"/>
    <w:rsid w:val="00AD35E1"/>
    <w:rsid w:val="00AD3634"/>
    <w:rsid w:val="00AD39DA"/>
    <w:rsid w:val="00AD4BF4"/>
    <w:rsid w:val="00AD59CD"/>
    <w:rsid w:val="00AD67D4"/>
    <w:rsid w:val="00AD6A68"/>
    <w:rsid w:val="00AD7352"/>
    <w:rsid w:val="00AD7A7E"/>
    <w:rsid w:val="00AE1B25"/>
    <w:rsid w:val="00AE27FD"/>
    <w:rsid w:val="00AE4B89"/>
    <w:rsid w:val="00AE4DD0"/>
    <w:rsid w:val="00AE5B1A"/>
    <w:rsid w:val="00AE6860"/>
    <w:rsid w:val="00AE72EA"/>
    <w:rsid w:val="00AF0576"/>
    <w:rsid w:val="00AF116D"/>
    <w:rsid w:val="00AF14A3"/>
    <w:rsid w:val="00AF1960"/>
    <w:rsid w:val="00AF27A1"/>
    <w:rsid w:val="00AF319F"/>
    <w:rsid w:val="00AF39AF"/>
    <w:rsid w:val="00AF3C81"/>
    <w:rsid w:val="00AF4A91"/>
    <w:rsid w:val="00AF58DF"/>
    <w:rsid w:val="00AF5E67"/>
    <w:rsid w:val="00AF5FB4"/>
    <w:rsid w:val="00AF6085"/>
    <w:rsid w:val="00AF62D8"/>
    <w:rsid w:val="00AF63B8"/>
    <w:rsid w:val="00AF7AFB"/>
    <w:rsid w:val="00AF7BD9"/>
    <w:rsid w:val="00AF7C1D"/>
    <w:rsid w:val="00AF7CC2"/>
    <w:rsid w:val="00B00D73"/>
    <w:rsid w:val="00B0167B"/>
    <w:rsid w:val="00B01C81"/>
    <w:rsid w:val="00B021AB"/>
    <w:rsid w:val="00B022BA"/>
    <w:rsid w:val="00B0313F"/>
    <w:rsid w:val="00B042A9"/>
    <w:rsid w:val="00B05008"/>
    <w:rsid w:val="00B05393"/>
    <w:rsid w:val="00B061BB"/>
    <w:rsid w:val="00B064BC"/>
    <w:rsid w:val="00B07265"/>
    <w:rsid w:val="00B07A0E"/>
    <w:rsid w:val="00B11F30"/>
    <w:rsid w:val="00B1365C"/>
    <w:rsid w:val="00B14FDA"/>
    <w:rsid w:val="00B15F57"/>
    <w:rsid w:val="00B168CA"/>
    <w:rsid w:val="00B16A4C"/>
    <w:rsid w:val="00B24228"/>
    <w:rsid w:val="00B2431E"/>
    <w:rsid w:val="00B25049"/>
    <w:rsid w:val="00B254AC"/>
    <w:rsid w:val="00B25707"/>
    <w:rsid w:val="00B25FFA"/>
    <w:rsid w:val="00B2635A"/>
    <w:rsid w:val="00B26E29"/>
    <w:rsid w:val="00B2788A"/>
    <w:rsid w:val="00B31FE2"/>
    <w:rsid w:val="00B32DEB"/>
    <w:rsid w:val="00B36AF0"/>
    <w:rsid w:val="00B3733F"/>
    <w:rsid w:val="00B37BE7"/>
    <w:rsid w:val="00B40453"/>
    <w:rsid w:val="00B40F61"/>
    <w:rsid w:val="00B42902"/>
    <w:rsid w:val="00B44D4D"/>
    <w:rsid w:val="00B44DC2"/>
    <w:rsid w:val="00B4659A"/>
    <w:rsid w:val="00B46733"/>
    <w:rsid w:val="00B47462"/>
    <w:rsid w:val="00B47C1F"/>
    <w:rsid w:val="00B50E14"/>
    <w:rsid w:val="00B51F76"/>
    <w:rsid w:val="00B534B1"/>
    <w:rsid w:val="00B53B29"/>
    <w:rsid w:val="00B54436"/>
    <w:rsid w:val="00B55304"/>
    <w:rsid w:val="00B55467"/>
    <w:rsid w:val="00B55663"/>
    <w:rsid w:val="00B55775"/>
    <w:rsid w:val="00B5616D"/>
    <w:rsid w:val="00B56679"/>
    <w:rsid w:val="00B56E3C"/>
    <w:rsid w:val="00B57153"/>
    <w:rsid w:val="00B60F47"/>
    <w:rsid w:val="00B62F40"/>
    <w:rsid w:val="00B63441"/>
    <w:rsid w:val="00B63897"/>
    <w:rsid w:val="00B6407D"/>
    <w:rsid w:val="00B64ECD"/>
    <w:rsid w:val="00B66127"/>
    <w:rsid w:val="00B66BEB"/>
    <w:rsid w:val="00B66D0E"/>
    <w:rsid w:val="00B67194"/>
    <w:rsid w:val="00B700DF"/>
    <w:rsid w:val="00B703F8"/>
    <w:rsid w:val="00B716BE"/>
    <w:rsid w:val="00B71BDC"/>
    <w:rsid w:val="00B7216B"/>
    <w:rsid w:val="00B737C3"/>
    <w:rsid w:val="00B737C9"/>
    <w:rsid w:val="00B73897"/>
    <w:rsid w:val="00B73D6C"/>
    <w:rsid w:val="00B74B62"/>
    <w:rsid w:val="00B7551D"/>
    <w:rsid w:val="00B76B76"/>
    <w:rsid w:val="00B80624"/>
    <w:rsid w:val="00B81382"/>
    <w:rsid w:val="00B81B09"/>
    <w:rsid w:val="00B82098"/>
    <w:rsid w:val="00B828E6"/>
    <w:rsid w:val="00B82CED"/>
    <w:rsid w:val="00B82D43"/>
    <w:rsid w:val="00B84873"/>
    <w:rsid w:val="00B869B6"/>
    <w:rsid w:val="00B87B47"/>
    <w:rsid w:val="00B90030"/>
    <w:rsid w:val="00B90981"/>
    <w:rsid w:val="00B91318"/>
    <w:rsid w:val="00B917D6"/>
    <w:rsid w:val="00B927F0"/>
    <w:rsid w:val="00B9309B"/>
    <w:rsid w:val="00B930FF"/>
    <w:rsid w:val="00B931EC"/>
    <w:rsid w:val="00B93303"/>
    <w:rsid w:val="00B93F36"/>
    <w:rsid w:val="00B942B8"/>
    <w:rsid w:val="00B945A4"/>
    <w:rsid w:val="00B94EC2"/>
    <w:rsid w:val="00B955AA"/>
    <w:rsid w:val="00B963E2"/>
    <w:rsid w:val="00B9727F"/>
    <w:rsid w:val="00B97740"/>
    <w:rsid w:val="00B97FA7"/>
    <w:rsid w:val="00BA0155"/>
    <w:rsid w:val="00BA052A"/>
    <w:rsid w:val="00BA0D4C"/>
    <w:rsid w:val="00BA1382"/>
    <w:rsid w:val="00BA1EFC"/>
    <w:rsid w:val="00BA3791"/>
    <w:rsid w:val="00BA41DD"/>
    <w:rsid w:val="00BA45DD"/>
    <w:rsid w:val="00BA522B"/>
    <w:rsid w:val="00BA5AE8"/>
    <w:rsid w:val="00BA678D"/>
    <w:rsid w:val="00BB291C"/>
    <w:rsid w:val="00BB2939"/>
    <w:rsid w:val="00BB33F0"/>
    <w:rsid w:val="00BB3960"/>
    <w:rsid w:val="00BB4B62"/>
    <w:rsid w:val="00BB5B7D"/>
    <w:rsid w:val="00BB68B0"/>
    <w:rsid w:val="00BC2069"/>
    <w:rsid w:val="00BC2312"/>
    <w:rsid w:val="00BC3572"/>
    <w:rsid w:val="00BC4365"/>
    <w:rsid w:val="00BC527C"/>
    <w:rsid w:val="00BC5B70"/>
    <w:rsid w:val="00BC675D"/>
    <w:rsid w:val="00BC6FDD"/>
    <w:rsid w:val="00BC740D"/>
    <w:rsid w:val="00BD0CA6"/>
    <w:rsid w:val="00BD1309"/>
    <w:rsid w:val="00BD171E"/>
    <w:rsid w:val="00BD2182"/>
    <w:rsid w:val="00BD2889"/>
    <w:rsid w:val="00BD61D8"/>
    <w:rsid w:val="00BD78D5"/>
    <w:rsid w:val="00BE13A6"/>
    <w:rsid w:val="00BE1FA3"/>
    <w:rsid w:val="00BE230C"/>
    <w:rsid w:val="00BE2B07"/>
    <w:rsid w:val="00BE3AF8"/>
    <w:rsid w:val="00BE3BE4"/>
    <w:rsid w:val="00BE60ED"/>
    <w:rsid w:val="00BE650F"/>
    <w:rsid w:val="00BE7AF6"/>
    <w:rsid w:val="00BF0540"/>
    <w:rsid w:val="00BF1924"/>
    <w:rsid w:val="00BF1CE1"/>
    <w:rsid w:val="00BF400F"/>
    <w:rsid w:val="00BF49C2"/>
    <w:rsid w:val="00BF502D"/>
    <w:rsid w:val="00BF50CE"/>
    <w:rsid w:val="00BF5676"/>
    <w:rsid w:val="00BF65F3"/>
    <w:rsid w:val="00BF7EBA"/>
    <w:rsid w:val="00C01145"/>
    <w:rsid w:val="00C017E3"/>
    <w:rsid w:val="00C01CF7"/>
    <w:rsid w:val="00C0249E"/>
    <w:rsid w:val="00C04071"/>
    <w:rsid w:val="00C051D7"/>
    <w:rsid w:val="00C05291"/>
    <w:rsid w:val="00C055F0"/>
    <w:rsid w:val="00C05FCB"/>
    <w:rsid w:val="00C07330"/>
    <w:rsid w:val="00C07468"/>
    <w:rsid w:val="00C10195"/>
    <w:rsid w:val="00C11BD1"/>
    <w:rsid w:val="00C122FE"/>
    <w:rsid w:val="00C13779"/>
    <w:rsid w:val="00C13EDA"/>
    <w:rsid w:val="00C1411D"/>
    <w:rsid w:val="00C15458"/>
    <w:rsid w:val="00C16C2A"/>
    <w:rsid w:val="00C1765D"/>
    <w:rsid w:val="00C20AC6"/>
    <w:rsid w:val="00C212E4"/>
    <w:rsid w:val="00C229AF"/>
    <w:rsid w:val="00C243DE"/>
    <w:rsid w:val="00C25E62"/>
    <w:rsid w:val="00C27913"/>
    <w:rsid w:val="00C27C7A"/>
    <w:rsid w:val="00C314A0"/>
    <w:rsid w:val="00C31A59"/>
    <w:rsid w:val="00C31D7A"/>
    <w:rsid w:val="00C320CA"/>
    <w:rsid w:val="00C32B34"/>
    <w:rsid w:val="00C32CCC"/>
    <w:rsid w:val="00C33CEE"/>
    <w:rsid w:val="00C341AA"/>
    <w:rsid w:val="00C361E1"/>
    <w:rsid w:val="00C36913"/>
    <w:rsid w:val="00C37AE2"/>
    <w:rsid w:val="00C405FE"/>
    <w:rsid w:val="00C40791"/>
    <w:rsid w:val="00C414E2"/>
    <w:rsid w:val="00C41CF3"/>
    <w:rsid w:val="00C42039"/>
    <w:rsid w:val="00C43739"/>
    <w:rsid w:val="00C44605"/>
    <w:rsid w:val="00C446EB"/>
    <w:rsid w:val="00C44DCA"/>
    <w:rsid w:val="00C44F5B"/>
    <w:rsid w:val="00C45AD6"/>
    <w:rsid w:val="00C46FFA"/>
    <w:rsid w:val="00C50CB8"/>
    <w:rsid w:val="00C52220"/>
    <w:rsid w:val="00C535BF"/>
    <w:rsid w:val="00C54FD1"/>
    <w:rsid w:val="00C610E7"/>
    <w:rsid w:val="00C616C5"/>
    <w:rsid w:val="00C622AF"/>
    <w:rsid w:val="00C623F1"/>
    <w:rsid w:val="00C62695"/>
    <w:rsid w:val="00C63E6C"/>
    <w:rsid w:val="00C64438"/>
    <w:rsid w:val="00C647B8"/>
    <w:rsid w:val="00C64E8C"/>
    <w:rsid w:val="00C64F25"/>
    <w:rsid w:val="00C65316"/>
    <w:rsid w:val="00C6591B"/>
    <w:rsid w:val="00C672BF"/>
    <w:rsid w:val="00C67567"/>
    <w:rsid w:val="00C7019A"/>
    <w:rsid w:val="00C703DD"/>
    <w:rsid w:val="00C70D2F"/>
    <w:rsid w:val="00C7131B"/>
    <w:rsid w:val="00C725C3"/>
    <w:rsid w:val="00C7392C"/>
    <w:rsid w:val="00C751F8"/>
    <w:rsid w:val="00C762E4"/>
    <w:rsid w:val="00C80858"/>
    <w:rsid w:val="00C82687"/>
    <w:rsid w:val="00C82A8F"/>
    <w:rsid w:val="00C83203"/>
    <w:rsid w:val="00C8323D"/>
    <w:rsid w:val="00C83515"/>
    <w:rsid w:val="00C83874"/>
    <w:rsid w:val="00C84247"/>
    <w:rsid w:val="00C843D5"/>
    <w:rsid w:val="00C84AF3"/>
    <w:rsid w:val="00C8574A"/>
    <w:rsid w:val="00C8764A"/>
    <w:rsid w:val="00C877BF"/>
    <w:rsid w:val="00C87D59"/>
    <w:rsid w:val="00C91766"/>
    <w:rsid w:val="00C91C42"/>
    <w:rsid w:val="00C95C42"/>
    <w:rsid w:val="00C95C9D"/>
    <w:rsid w:val="00C96123"/>
    <w:rsid w:val="00C96288"/>
    <w:rsid w:val="00CA12C2"/>
    <w:rsid w:val="00CA146B"/>
    <w:rsid w:val="00CA23DA"/>
    <w:rsid w:val="00CA29AE"/>
    <w:rsid w:val="00CA2C9F"/>
    <w:rsid w:val="00CA3F53"/>
    <w:rsid w:val="00CA4B02"/>
    <w:rsid w:val="00CA4D77"/>
    <w:rsid w:val="00CA58DF"/>
    <w:rsid w:val="00CA695E"/>
    <w:rsid w:val="00CA756D"/>
    <w:rsid w:val="00CB0A7C"/>
    <w:rsid w:val="00CB2932"/>
    <w:rsid w:val="00CB3486"/>
    <w:rsid w:val="00CB34B1"/>
    <w:rsid w:val="00CB37FE"/>
    <w:rsid w:val="00CB4C5A"/>
    <w:rsid w:val="00CB642C"/>
    <w:rsid w:val="00CB6479"/>
    <w:rsid w:val="00CB6F10"/>
    <w:rsid w:val="00CB74F1"/>
    <w:rsid w:val="00CC0C54"/>
    <w:rsid w:val="00CC1C02"/>
    <w:rsid w:val="00CC234E"/>
    <w:rsid w:val="00CC3993"/>
    <w:rsid w:val="00CC3B3F"/>
    <w:rsid w:val="00CC453B"/>
    <w:rsid w:val="00CC5246"/>
    <w:rsid w:val="00CC55FA"/>
    <w:rsid w:val="00CC6C09"/>
    <w:rsid w:val="00CD25C6"/>
    <w:rsid w:val="00CD2784"/>
    <w:rsid w:val="00CD27B7"/>
    <w:rsid w:val="00CD49A0"/>
    <w:rsid w:val="00CD5FC8"/>
    <w:rsid w:val="00CD6ACC"/>
    <w:rsid w:val="00CD6BED"/>
    <w:rsid w:val="00CD770E"/>
    <w:rsid w:val="00CE134C"/>
    <w:rsid w:val="00CE1B01"/>
    <w:rsid w:val="00CE34B1"/>
    <w:rsid w:val="00CE384A"/>
    <w:rsid w:val="00CE587F"/>
    <w:rsid w:val="00CE6D73"/>
    <w:rsid w:val="00CE6D8B"/>
    <w:rsid w:val="00CF0952"/>
    <w:rsid w:val="00CF1052"/>
    <w:rsid w:val="00CF15D0"/>
    <w:rsid w:val="00CF17B8"/>
    <w:rsid w:val="00CF2AC2"/>
    <w:rsid w:val="00CF3839"/>
    <w:rsid w:val="00CF3B85"/>
    <w:rsid w:val="00CF439D"/>
    <w:rsid w:val="00CF4614"/>
    <w:rsid w:val="00CF4DCB"/>
    <w:rsid w:val="00CF4F49"/>
    <w:rsid w:val="00CF5356"/>
    <w:rsid w:val="00CF54F0"/>
    <w:rsid w:val="00CF585A"/>
    <w:rsid w:val="00CF6769"/>
    <w:rsid w:val="00CF6BA0"/>
    <w:rsid w:val="00D0087F"/>
    <w:rsid w:val="00D01345"/>
    <w:rsid w:val="00D0295D"/>
    <w:rsid w:val="00D02CB9"/>
    <w:rsid w:val="00D0491C"/>
    <w:rsid w:val="00D0593E"/>
    <w:rsid w:val="00D05992"/>
    <w:rsid w:val="00D05AD0"/>
    <w:rsid w:val="00D05C7C"/>
    <w:rsid w:val="00D05EA4"/>
    <w:rsid w:val="00D0649F"/>
    <w:rsid w:val="00D070ED"/>
    <w:rsid w:val="00D07332"/>
    <w:rsid w:val="00D078EB"/>
    <w:rsid w:val="00D10337"/>
    <w:rsid w:val="00D105A3"/>
    <w:rsid w:val="00D115B0"/>
    <w:rsid w:val="00D125D2"/>
    <w:rsid w:val="00D13302"/>
    <w:rsid w:val="00D14FAC"/>
    <w:rsid w:val="00D15C5C"/>
    <w:rsid w:val="00D16EB6"/>
    <w:rsid w:val="00D173E0"/>
    <w:rsid w:val="00D17BBF"/>
    <w:rsid w:val="00D20DFE"/>
    <w:rsid w:val="00D20F20"/>
    <w:rsid w:val="00D2110E"/>
    <w:rsid w:val="00D21B2A"/>
    <w:rsid w:val="00D224C4"/>
    <w:rsid w:val="00D22D95"/>
    <w:rsid w:val="00D23663"/>
    <w:rsid w:val="00D25294"/>
    <w:rsid w:val="00D2594F"/>
    <w:rsid w:val="00D26C6F"/>
    <w:rsid w:val="00D3045D"/>
    <w:rsid w:val="00D315DE"/>
    <w:rsid w:val="00D3366F"/>
    <w:rsid w:val="00D33898"/>
    <w:rsid w:val="00D35D14"/>
    <w:rsid w:val="00D366AC"/>
    <w:rsid w:val="00D36A5A"/>
    <w:rsid w:val="00D37B5B"/>
    <w:rsid w:val="00D37C73"/>
    <w:rsid w:val="00D37D2E"/>
    <w:rsid w:val="00D40461"/>
    <w:rsid w:val="00D40860"/>
    <w:rsid w:val="00D41603"/>
    <w:rsid w:val="00D418FB"/>
    <w:rsid w:val="00D41A6B"/>
    <w:rsid w:val="00D42583"/>
    <w:rsid w:val="00D429A8"/>
    <w:rsid w:val="00D432F9"/>
    <w:rsid w:val="00D44857"/>
    <w:rsid w:val="00D44DAF"/>
    <w:rsid w:val="00D455AC"/>
    <w:rsid w:val="00D466C0"/>
    <w:rsid w:val="00D47030"/>
    <w:rsid w:val="00D473A6"/>
    <w:rsid w:val="00D5057F"/>
    <w:rsid w:val="00D50799"/>
    <w:rsid w:val="00D50C45"/>
    <w:rsid w:val="00D50E0D"/>
    <w:rsid w:val="00D52E92"/>
    <w:rsid w:val="00D534B4"/>
    <w:rsid w:val="00D54BCE"/>
    <w:rsid w:val="00D54E20"/>
    <w:rsid w:val="00D55261"/>
    <w:rsid w:val="00D56303"/>
    <w:rsid w:val="00D56D3B"/>
    <w:rsid w:val="00D60393"/>
    <w:rsid w:val="00D60DEC"/>
    <w:rsid w:val="00D60E6D"/>
    <w:rsid w:val="00D61070"/>
    <w:rsid w:val="00D624A5"/>
    <w:rsid w:val="00D629AE"/>
    <w:rsid w:val="00D6356A"/>
    <w:rsid w:val="00D63E0B"/>
    <w:rsid w:val="00D6419D"/>
    <w:rsid w:val="00D641B2"/>
    <w:rsid w:val="00D6597F"/>
    <w:rsid w:val="00D70341"/>
    <w:rsid w:val="00D7185D"/>
    <w:rsid w:val="00D72E39"/>
    <w:rsid w:val="00D74AD7"/>
    <w:rsid w:val="00D74B77"/>
    <w:rsid w:val="00D74BEB"/>
    <w:rsid w:val="00D74ECD"/>
    <w:rsid w:val="00D77AB3"/>
    <w:rsid w:val="00D77C9D"/>
    <w:rsid w:val="00D808B3"/>
    <w:rsid w:val="00D8190A"/>
    <w:rsid w:val="00D82270"/>
    <w:rsid w:val="00D82E40"/>
    <w:rsid w:val="00D82E46"/>
    <w:rsid w:val="00D82F3F"/>
    <w:rsid w:val="00D83033"/>
    <w:rsid w:val="00D84CFD"/>
    <w:rsid w:val="00D84FF7"/>
    <w:rsid w:val="00D862A8"/>
    <w:rsid w:val="00D863F6"/>
    <w:rsid w:val="00D86AB0"/>
    <w:rsid w:val="00D87580"/>
    <w:rsid w:val="00D87AF8"/>
    <w:rsid w:val="00D9117A"/>
    <w:rsid w:val="00D91CB4"/>
    <w:rsid w:val="00D91E3B"/>
    <w:rsid w:val="00D91FEF"/>
    <w:rsid w:val="00D92CF3"/>
    <w:rsid w:val="00D93445"/>
    <w:rsid w:val="00D93681"/>
    <w:rsid w:val="00D94426"/>
    <w:rsid w:val="00D9666C"/>
    <w:rsid w:val="00DA0264"/>
    <w:rsid w:val="00DA24F4"/>
    <w:rsid w:val="00DA2939"/>
    <w:rsid w:val="00DA38AC"/>
    <w:rsid w:val="00DA3BAC"/>
    <w:rsid w:val="00DA40AB"/>
    <w:rsid w:val="00DA436F"/>
    <w:rsid w:val="00DA48DC"/>
    <w:rsid w:val="00DA5534"/>
    <w:rsid w:val="00DA6C4E"/>
    <w:rsid w:val="00DA6D0F"/>
    <w:rsid w:val="00DA6FF4"/>
    <w:rsid w:val="00DA72D8"/>
    <w:rsid w:val="00DA7847"/>
    <w:rsid w:val="00DA7A25"/>
    <w:rsid w:val="00DB0E37"/>
    <w:rsid w:val="00DB2676"/>
    <w:rsid w:val="00DB274B"/>
    <w:rsid w:val="00DB4399"/>
    <w:rsid w:val="00DB6050"/>
    <w:rsid w:val="00DB634D"/>
    <w:rsid w:val="00DB65C2"/>
    <w:rsid w:val="00DB6C91"/>
    <w:rsid w:val="00DB7560"/>
    <w:rsid w:val="00DB7C75"/>
    <w:rsid w:val="00DC0780"/>
    <w:rsid w:val="00DC231E"/>
    <w:rsid w:val="00DC2A4E"/>
    <w:rsid w:val="00DC2FA9"/>
    <w:rsid w:val="00DC3253"/>
    <w:rsid w:val="00DC3627"/>
    <w:rsid w:val="00DC41D9"/>
    <w:rsid w:val="00DC58D5"/>
    <w:rsid w:val="00DC655A"/>
    <w:rsid w:val="00DD008B"/>
    <w:rsid w:val="00DD01F4"/>
    <w:rsid w:val="00DD068B"/>
    <w:rsid w:val="00DD131D"/>
    <w:rsid w:val="00DD1695"/>
    <w:rsid w:val="00DD18E6"/>
    <w:rsid w:val="00DD31C9"/>
    <w:rsid w:val="00DD4147"/>
    <w:rsid w:val="00DD5194"/>
    <w:rsid w:val="00DD6CB9"/>
    <w:rsid w:val="00DD6FC0"/>
    <w:rsid w:val="00DD7008"/>
    <w:rsid w:val="00DD766F"/>
    <w:rsid w:val="00DE084B"/>
    <w:rsid w:val="00DE1224"/>
    <w:rsid w:val="00DE1627"/>
    <w:rsid w:val="00DE1E6D"/>
    <w:rsid w:val="00DE24A5"/>
    <w:rsid w:val="00DE2D95"/>
    <w:rsid w:val="00DE2FEB"/>
    <w:rsid w:val="00DE4096"/>
    <w:rsid w:val="00DE4E94"/>
    <w:rsid w:val="00DE51B9"/>
    <w:rsid w:val="00DE5705"/>
    <w:rsid w:val="00DE7C4A"/>
    <w:rsid w:val="00DE7FA2"/>
    <w:rsid w:val="00DF0B28"/>
    <w:rsid w:val="00DF1115"/>
    <w:rsid w:val="00DF1D9E"/>
    <w:rsid w:val="00DF46EB"/>
    <w:rsid w:val="00DF4F6C"/>
    <w:rsid w:val="00DF5133"/>
    <w:rsid w:val="00E0028F"/>
    <w:rsid w:val="00E00EBB"/>
    <w:rsid w:val="00E00EE8"/>
    <w:rsid w:val="00E018FD"/>
    <w:rsid w:val="00E02605"/>
    <w:rsid w:val="00E03A76"/>
    <w:rsid w:val="00E03AC2"/>
    <w:rsid w:val="00E065FC"/>
    <w:rsid w:val="00E069F4"/>
    <w:rsid w:val="00E0743B"/>
    <w:rsid w:val="00E10443"/>
    <w:rsid w:val="00E1190A"/>
    <w:rsid w:val="00E12A90"/>
    <w:rsid w:val="00E1312B"/>
    <w:rsid w:val="00E1317E"/>
    <w:rsid w:val="00E14EFA"/>
    <w:rsid w:val="00E15639"/>
    <w:rsid w:val="00E15972"/>
    <w:rsid w:val="00E15BFD"/>
    <w:rsid w:val="00E15EB4"/>
    <w:rsid w:val="00E16099"/>
    <w:rsid w:val="00E167EC"/>
    <w:rsid w:val="00E17721"/>
    <w:rsid w:val="00E17A0C"/>
    <w:rsid w:val="00E225F8"/>
    <w:rsid w:val="00E23358"/>
    <w:rsid w:val="00E2363E"/>
    <w:rsid w:val="00E245E0"/>
    <w:rsid w:val="00E24DF8"/>
    <w:rsid w:val="00E259FC"/>
    <w:rsid w:val="00E265B7"/>
    <w:rsid w:val="00E266F2"/>
    <w:rsid w:val="00E26B3F"/>
    <w:rsid w:val="00E26BBB"/>
    <w:rsid w:val="00E26F53"/>
    <w:rsid w:val="00E328BB"/>
    <w:rsid w:val="00E32C04"/>
    <w:rsid w:val="00E331B3"/>
    <w:rsid w:val="00E33875"/>
    <w:rsid w:val="00E33AD5"/>
    <w:rsid w:val="00E34311"/>
    <w:rsid w:val="00E34632"/>
    <w:rsid w:val="00E34AED"/>
    <w:rsid w:val="00E351D9"/>
    <w:rsid w:val="00E35BE9"/>
    <w:rsid w:val="00E36D9F"/>
    <w:rsid w:val="00E3714C"/>
    <w:rsid w:val="00E3769E"/>
    <w:rsid w:val="00E37AAB"/>
    <w:rsid w:val="00E37B1E"/>
    <w:rsid w:val="00E37B28"/>
    <w:rsid w:val="00E37B53"/>
    <w:rsid w:val="00E4047E"/>
    <w:rsid w:val="00E40C46"/>
    <w:rsid w:val="00E410FC"/>
    <w:rsid w:val="00E413B5"/>
    <w:rsid w:val="00E41DFF"/>
    <w:rsid w:val="00E425A5"/>
    <w:rsid w:val="00E42AF2"/>
    <w:rsid w:val="00E43CD6"/>
    <w:rsid w:val="00E44596"/>
    <w:rsid w:val="00E45436"/>
    <w:rsid w:val="00E459EC"/>
    <w:rsid w:val="00E46207"/>
    <w:rsid w:val="00E4658F"/>
    <w:rsid w:val="00E46842"/>
    <w:rsid w:val="00E47498"/>
    <w:rsid w:val="00E52E46"/>
    <w:rsid w:val="00E53502"/>
    <w:rsid w:val="00E54AB9"/>
    <w:rsid w:val="00E55D9E"/>
    <w:rsid w:val="00E560D4"/>
    <w:rsid w:val="00E60AF5"/>
    <w:rsid w:val="00E62F3B"/>
    <w:rsid w:val="00E642CF"/>
    <w:rsid w:val="00E646EE"/>
    <w:rsid w:val="00E66924"/>
    <w:rsid w:val="00E6707E"/>
    <w:rsid w:val="00E671FE"/>
    <w:rsid w:val="00E705A8"/>
    <w:rsid w:val="00E7231F"/>
    <w:rsid w:val="00E72A99"/>
    <w:rsid w:val="00E72AFC"/>
    <w:rsid w:val="00E73E33"/>
    <w:rsid w:val="00E760C7"/>
    <w:rsid w:val="00E7619F"/>
    <w:rsid w:val="00E806C4"/>
    <w:rsid w:val="00E80E65"/>
    <w:rsid w:val="00E830A7"/>
    <w:rsid w:val="00E833C5"/>
    <w:rsid w:val="00E836D2"/>
    <w:rsid w:val="00E8386C"/>
    <w:rsid w:val="00E84F2D"/>
    <w:rsid w:val="00E86200"/>
    <w:rsid w:val="00E86AB5"/>
    <w:rsid w:val="00E87D8C"/>
    <w:rsid w:val="00E87DBB"/>
    <w:rsid w:val="00E90CE6"/>
    <w:rsid w:val="00E92007"/>
    <w:rsid w:val="00E9271B"/>
    <w:rsid w:val="00E9417A"/>
    <w:rsid w:val="00E9699E"/>
    <w:rsid w:val="00E9705A"/>
    <w:rsid w:val="00E9755B"/>
    <w:rsid w:val="00E97C8D"/>
    <w:rsid w:val="00EA0093"/>
    <w:rsid w:val="00EA009A"/>
    <w:rsid w:val="00EA1FFA"/>
    <w:rsid w:val="00EA4EF0"/>
    <w:rsid w:val="00EA5F61"/>
    <w:rsid w:val="00EA6841"/>
    <w:rsid w:val="00EA6E1E"/>
    <w:rsid w:val="00EB01C0"/>
    <w:rsid w:val="00EB0FC3"/>
    <w:rsid w:val="00EB1238"/>
    <w:rsid w:val="00EB12A1"/>
    <w:rsid w:val="00EB15C8"/>
    <w:rsid w:val="00EB18A6"/>
    <w:rsid w:val="00EB1B76"/>
    <w:rsid w:val="00EB2BA5"/>
    <w:rsid w:val="00EB49A3"/>
    <w:rsid w:val="00EB4C1F"/>
    <w:rsid w:val="00EB519E"/>
    <w:rsid w:val="00EB5692"/>
    <w:rsid w:val="00EB604A"/>
    <w:rsid w:val="00EB642C"/>
    <w:rsid w:val="00EC34EF"/>
    <w:rsid w:val="00EC4B20"/>
    <w:rsid w:val="00EC4FE3"/>
    <w:rsid w:val="00EC5AA8"/>
    <w:rsid w:val="00EC6A59"/>
    <w:rsid w:val="00EC6CAE"/>
    <w:rsid w:val="00EC7835"/>
    <w:rsid w:val="00EC7C97"/>
    <w:rsid w:val="00ED04A5"/>
    <w:rsid w:val="00ED0710"/>
    <w:rsid w:val="00ED17F5"/>
    <w:rsid w:val="00ED24FD"/>
    <w:rsid w:val="00ED257F"/>
    <w:rsid w:val="00ED2BDC"/>
    <w:rsid w:val="00ED5295"/>
    <w:rsid w:val="00EE0C1D"/>
    <w:rsid w:val="00EE4B82"/>
    <w:rsid w:val="00EE4CCF"/>
    <w:rsid w:val="00EE67E8"/>
    <w:rsid w:val="00EF063F"/>
    <w:rsid w:val="00EF0838"/>
    <w:rsid w:val="00EF1D6F"/>
    <w:rsid w:val="00EF29D9"/>
    <w:rsid w:val="00EF2CC8"/>
    <w:rsid w:val="00EF4837"/>
    <w:rsid w:val="00EF7031"/>
    <w:rsid w:val="00EF7A5E"/>
    <w:rsid w:val="00EF7EA1"/>
    <w:rsid w:val="00F0095E"/>
    <w:rsid w:val="00F011CA"/>
    <w:rsid w:val="00F011E8"/>
    <w:rsid w:val="00F017FE"/>
    <w:rsid w:val="00F02D31"/>
    <w:rsid w:val="00F03314"/>
    <w:rsid w:val="00F04127"/>
    <w:rsid w:val="00F05DC1"/>
    <w:rsid w:val="00F06376"/>
    <w:rsid w:val="00F06F57"/>
    <w:rsid w:val="00F070AF"/>
    <w:rsid w:val="00F07BB8"/>
    <w:rsid w:val="00F1005B"/>
    <w:rsid w:val="00F1040C"/>
    <w:rsid w:val="00F111E9"/>
    <w:rsid w:val="00F11865"/>
    <w:rsid w:val="00F125FF"/>
    <w:rsid w:val="00F14554"/>
    <w:rsid w:val="00F1467F"/>
    <w:rsid w:val="00F16350"/>
    <w:rsid w:val="00F164AA"/>
    <w:rsid w:val="00F20086"/>
    <w:rsid w:val="00F20506"/>
    <w:rsid w:val="00F206FF"/>
    <w:rsid w:val="00F2142C"/>
    <w:rsid w:val="00F22B0F"/>
    <w:rsid w:val="00F264DC"/>
    <w:rsid w:val="00F27095"/>
    <w:rsid w:val="00F279CA"/>
    <w:rsid w:val="00F27F9F"/>
    <w:rsid w:val="00F30EFF"/>
    <w:rsid w:val="00F31098"/>
    <w:rsid w:val="00F31696"/>
    <w:rsid w:val="00F31A44"/>
    <w:rsid w:val="00F31BA5"/>
    <w:rsid w:val="00F31EC2"/>
    <w:rsid w:val="00F33A53"/>
    <w:rsid w:val="00F3491B"/>
    <w:rsid w:val="00F3493E"/>
    <w:rsid w:val="00F3510B"/>
    <w:rsid w:val="00F35ADB"/>
    <w:rsid w:val="00F3660B"/>
    <w:rsid w:val="00F36901"/>
    <w:rsid w:val="00F36CF6"/>
    <w:rsid w:val="00F402B4"/>
    <w:rsid w:val="00F412C2"/>
    <w:rsid w:val="00F415BF"/>
    <w:rsid w:val="00F42F9A"/>
    <w:rsid w:val="00F464D5"/>
    <w:rsid w:val="00F473D4"/>
    <w:rsid w:val="00F478B0"/>
    <w:rsid w:val="00F5397E"/>
    <w:rsid w:val="00F5536D"/>
    <w:rsid w:val="00F55E2E"/>
    <w:rsid w:val="00F565B8"/>
    <w:rsid w:val="00F56B15"/>
    <w:rsid w:val="00F56CB4"/>
    <w:rsid w:val="00F57644"/>
    <w:rsid w:val="00F60546"/>
    <w:rsid w:val="00F60E03"/>
    <w:rsid w:val="00F643AA"/>
    <w:rsid w:val="00F65384"/>
    <w:rsid w:val="00F6585C"/>
    <w:rsid w:val="00F6748A"/>
    <w:rsid w:val="00F67C30"/>
    <w:rsid w:val="00F70A6A"/>
    <w:rsid w:val="00F71C72"/>
    <w:rsid w:val="00F741D1"/>
    <w:rsid w:val="00F75612"/>
    <w:rsid w:val="00F76DE0"/>
    <w:rsid w:val="00F77866"/>
    <w:rsid w:val="00F81932"/>
    <w:rsid w:val="00F82218"/>
    <w:rsid w:val="00F846FA"/>
    <w:rsid w:val="00F85522"/>
    <w:rsid w:val="00F85C4B"/>
    <w:rsid w:val="00F860AE"/>
    <w:rsid w:val="00F903C7"/>
    <w:rsid w:val="00F90565"/>
    <w:rsid w:val="00F929F1"/>
    <w:rsid w:val="00F92D9F"/>
    <w:rsid w:val="00F93C15"/>
    <w:rsid w:val="00F9489B"/>
    <w:rsid w:val="00F94BA0"/>
    <w:rsid w:val="00F9615C"/>
    <w:rsid w:val="00F96776"/>
    <w:rsid w:val="00F97F3F"/>
    <w:rsid w:val="00FA007F"/>
    <w:rsid w:val="00FA063B"/>
    <w:rsid w:val="00FA143C"/>
    <w:rsid w:val="00FA2116"/>
    <w:rsid w:val="00FA311D"/>
    <w:rsid w:val="00FA3895"/>
    <w:rsid w:val="00FA3D90"/>
    <w:rsid w:val="00FA4DA3"/>
    <w:rsid w:val="00FA6E05"/>
    <w:rsid w:val="00FA72F2"/>
    <w:rsid w:val="00FA7EBB"/>
    <w:rsid w:val="00FB04CC"/>
    <w:rsid w:val="00FB0DC0"/>
    <w:rsid w:val="00FB115E"/>
    <w:rsid w:val="00FB1D32"/>
    <w:rsid w:val="00FB22BF"/>
    <w:rsid w:val="00FB2E35"/>
    <w:rsid w:val="00FB337C"/>
    <w:rsid w:val="00FB3458"/>
    <w:rsid w:val="00FB3AE7"/>
    <w:rsid w:val="00FB40E3"/>
    <w:rsid w:val="00FB46D0"/>
    <w:rsid w:val="00FB4724"/>
    <w:rsid w:val="00FB6D3A"/>
    <w:rsid w:val="00FB7345"/>
    <w:rsid w:val="00FB771D"/>
    <w:rsid w:val="00FB7DEA"/>
    <w:rsid w:val="00FC03F4"/>
    <w:rsid w:val="00FC13DD"/>
    <w:rsid w:val="00FC1874"/>
    <w:rsid w:val="00FC208C"/>
    <w:rsid w:val="00FC2375"/>
    <w:rsid w:val="00FC29F0"/>
    <w:rsid w:val="00FC366C"/>
    <w:rsid w:val="00FC432C"/>
    <w:rsid w:val="00FC4343"/>
    <w:rsid w:val="00FC44BC"/>
    <w:rsid w:val="00FC4588"/>
    <w:rsid w:val="00FC46EA"/>
    <w:rsid w:val="00FC5483"/>
    <w:rsid w:val="00FC5C39"/>
    <w:rsid w:val="00FC6CA0"/>
    <w:rsid w:val="00FC7603"/>
    <w:rsid w:val="00FC782D"/>
    <w:rsid w:val="00FC7EF5"/>
    <w:rsid w:val="00FD0095"/>
    <w:rsid w:val="00FD0761"/>
    <w:rsid w:val="00FD0C9E"/>
    <w:rsid w:val="00FD2A90"/>
    <w:rsid w:val="00FD357B"/>
    <w:rsid w:val="00FD39C1"/>
    <w:rsid w:val="00FD3A0F"/>
    <w:rsid w:val="00FD4AA9"/>
    <w:rsid w:val="00FD5D6B"/>
    <w:rsid w:val="00FD6442"/>
    <w:rsid w:val="00FD6EEF"/>
    <w:rsid w:val="00FD7863"/>
    <w:rsid w:val="00FD7948"/>
    <w:rsid w:val="00FE02D7"/>
    <w:rsid w:val="00FE209A"/>
    <w:rsid w:val="00FE22FC"/>
    <w:rsid w:val="00FE2D9F"/>
    <w:rsid w:val="00FE3048"/>
    <w:rsid w:val="00FE4B23"/>
    <w:rsid w:val="00FE507D"/>
    <w:rsid w:val="00FE607B"/>
    <w:rsid w:val="00FE6CCD"/>
    <w:rsid w:val="00FE7322"/>
    <w:rsid w:val="00FE74BE"/>
    <w:rsid w:val="00FF0CA5"/>
    <w:rsid w:val="00FF13DA"/>
    <w:rsid w:val="00FF16DB"/>
    <w:rsid w:val="00FF2685"/>
    <w:rsid w:val="00FF36B4"/>
    <w:rsid w:val="00FF5454"/>
    <w:rsid w:val="00FF5C3F"/>
    <w:rsid w:val="00FF5F03"/>
    <w:rsid w:val="014D6DB0"/>
    <w:rsid w:val="017300DB"/>
    <w:rsid w:val="018355C8"/>
    <w:rsid w:val="01D176F7"/>
    <w:rsid w:val="01DA350E"/>
    <w:rsid w:val="023E60F5"/>
    <w:rsid w:val="034C5AFD"/>
    <w:rsid w:val="037916F5"/>
    <w:rsid w:val="03A73DF7"/>
    <w:rsid w:val="03C038B1"/>
    <w:rsid w:val="03DF5A30"/>
    <w:rsid w:val="03E85E10"/>
    <w:rsid w:val="040059B8"/>
    <w:rsid w:val="049E166B"/>
    <w:rsid w:val="04F7738E"/>
    <w:rsid w:val="04FB242C"/>
    <w:rsid w:val="05A33678"/>
    <w:rsid w:val="05C43095"/>
    <w:rsid w:val="05C92822"/>
    <w:rsid w:val="069E2598"/>
    <w:rsid w:val="07025B01"/>
    <w:rsid w:val="07654073"/>
    <w:rsid w:val="07757F70"/>
    <w:rsid w:val="07844542"/>
    <w:rsid w:val="07F917F6"/>
    <w:rsid w:val="082B19F9"/>
    <w:rsid w:val="08984F44"/>
    <w:rsid w:val="08E37B67"/>
    <w:rsid w:val="093468B4"/>
    <w:rsid w:val="098B07E4"/>
    <w:rsid w:val="09D92A7A"/>
    <w:rsid w:val="09DB2B36"/>
    <w:rsid w:val="0A2D6901"/>
    <w:rsid w:val="0B0947A3"/>
    <w:rsid w:val="0B234664"/>
    <w:rsid w:val="0E1F0D50"/>
    <w:rsid w:val="0F0C7941"/>
    <w:rsid w:val="0F3F3421"/>
    <w:rsid w:val="0F7154DF"/>
    <w:rsid w:val="0F9F269A"/>
    <w:rsid w:val="0FCA7130"/>
    <w:rsid w:val="0FFD3949"/>
    <w:rsid w:val="10480943"/>
    <w:rsid w:val="12434111"/>
    <w:rsid w:val="127C6673"/>
    <w:rsid w:val="12C534EB"/>
    <w:rsid w:val="12F668CB"/>
    <w:rsid w:val="13242C53"/>
    <w:rsid w:val="13326D80"/>
    <w:rsid w:val="134B5AB7"/>
    <w:rsid w:val="13AD6391"/>
    <w:rsid w:val="13C72194"/>
    <w:rsid w:val="13D97C5D"/>
    <w:rsid w:val="15581775"/>
    <w:rsid w:val="15867503"/>
    <w:rsid w:val="15FC2679"/>
    <w:rsid w:val="16570690"/>
    <w:rsid w:val="16F448FB"/>
    <w:rsid w:val="1727130F"/>
    <w:rsid w:val="1792571C"/>
    <w:rsid w:val="17C321B7"/>
    <w:rsid w:val="17DA3771"/>
    <w:rsid w:val="18486D85"/>
    <w:rsid w:val="186A017D"/>
    <w:rsid w:val="187831B6"/>
    <w:rsid w:val="18B51F20"/>
    <w:rsid w:val="18C84770"/>
    <w:rsid w:val="19115C56"/>
    <w:rsid w:val="196922BE"/>
    <w:rsid w:val="1977018D"/>
    <w:rsid w:val="19AC7D2F"/>
    <w:rsid w:val="19C11272"/>
    <w:rsid w:val="19D743B7"/>
    <w:rsid w:val="19EC6D6D"/>
    <w:rsid w:val="1A121FA6"/>
    <w:rsid w:val="1A4013E3"/>
    <w:rsid w:val="1AE04447"/>
    <w:rsid w:val="1BDA2AE3"/>
    <w:rsid w:val="1C817B6B"/>
    <w:rsid w:val="1CAD5DEA"/>
    <w:rsid w:val="1CD83FF0"/>
    <w:rsid w:val="1CEE2E76"/>
    <w:rsid w:val="1D1C0950"/>
    <w:rsid w:val="1D6E6CC1"/>
    <w:rsid w:val="1D7644A3"/>
    <w:rsid w:val="1D855C4B"/>
    <w:rsid w:val="1DB02842"/>
    <w:rsid w:val="1DF36326"/>
    <w:rsid w:val="1EA1074C"/>
    <w:rsid w:val="1F4D0DFF"/>
    <w:rsid w:val="1F9D28B7"/>
    <w:rsid w:val="20022912"/>
    <w:rsid w:val="201B1331"/>
    <w:rsid w:val="20243865"/>
    <w:rsid w:val="203E345D"/>
    <w:rsid w:val="207265CA"/>
    <w:rsid w:val="20D96746"/>
    <w:rsid w:val="212E1885"/>
    <w:rsid w:val="21353F88"/>
    <w:rsid w:val="213B5407"/>
    <w:rsid w:val="21611358"/>
    <w:rsid w:val="21A87C4E"/>
    <w:rsid w:val="226755FF"/>
    <w:rsid w:val="227446E4"/>
    <w:rsid w:val="22DF1C82"/>
    <w:rsid w:val="23225F4A"/>
    <w:rsid w:val="23504692"/>
    <w:rsid w:val="239A6C76"/>
    <w:rsid w:val="24327F01"/>
    <w:rsid w:val="248234EB"/>
    <w:rsid w:val="249C42D0"/>
    <w:rsid w:val="24CC02EC"/>
    <w:rsid w:val="24D30181"/>
    <w:rsid w:val="25985809"/>
    <w:rsid w:val="259F612A"/>
    <w:rsid w:val="25F44C74"/>
    <w:rsid w:val="25FE1963"/>
    <w:rsid w:val="26214DE3"/>
    <w:rsid w:val="26827E16"/>
    <w:rsid w:val="26A34A65"/>
    <w:rsid w:val="26CC32B5"/>
    <w:rsid w:val="2793750F"/>
    <w:rsid w:val="27CB237D"/>
    <w:rsid w:val="281831A5"/>
    <w:rsid w:val="28634650"/>
    <w:rsid w:val="286E48F3"/>
    <w:rsid w:val="295605C7"/>
    <w:rsid w:val="298B61D7"/>
    <w:rsid w:val="29955CC7"/>
    <w:rsid w:val="2A0A64F7"/>
    <w:rsid w:val="2A241EA5"/>
    <w:rsid w:val="2AC8733D"/>
    <w:rsid w:val="2BFA09B4"/>
    <w:rsid w:val="2C8007C3"/>
    <w:rsid w:val="2CB35128"/>
    <w:rsid w:val="2D41446B"/>
    <w:rsid w:val="2DC27F6D"/>
    <w:rsid w:val="2EF96698"/>
    <w:rsid w:val="2F3B4915"/>
    <w:rsid w:val="2F552619"/>
    <w:rsid w:val="2FA96182"/>
    <w:rsid w:val="311A76A3"/>
    <w:rsid w:val="31871C57"/>
    <w:rsid w:val="322679FE"/>
    <w:rsid w:val="322C5E37"/>
    <w:rsid w:val="324F32DB"/>
    <w:rsid w:val="32F02E0F"/>
    <w:rsid w:val="332C3450"/>
    <w:rsid w:val="33DD35EA"/>
    <w:rsid w:val="33FB447B"/>
    <w:rsid w:val="34904CF0"/>
    <w:rsid w:val="34DA65A3"/>
    <w:rsid w:val="350D2252"/>
    <w:rsid w:val="352B12D6"/>
    <w:rsid w:val="359461BD"/>
    <w:rsid w:val="36933296"/>
    <w:rsid w:val="36E4476F"/>
    <w:rsid w:val="37232930"/>
    <w:rsid w:val="377711F7"/>
    <w:rsid w:val="38871591"/>
    <w:rsid w:val="38FA71D8"/>
    <w:rsid w:val="3941560D"/>
    <w:rsid w:val="395C5CA8"/>
    <w:rsid w:val="396B6328"/>
    <w:rsid w:val="3999652E"/>
    <w:rsid w:val="399A626C"/>
    <w:rsid w:val="39B679FB"/>
    <w:rsid w:val="3A8F731E"/>
    <w:rsid w:val="3A9A37FC"/>
    <w:rsid w:val="3AA70681"/>
    <w:rsid w:val="3AB46A46"/>
    <w:rsid w:val="3AC32DDD"/>
    <w:rsid w:val="3B6D5E83"/>
    <w:rsid w:val="3B7F2BB9"/>
    <w:rsid w:val="3BB9070E"/>
    <w:rsid w:val="3BC10995"/>
    <w:rsid w:val="3BEB19EA"/>
    <w:rsid w:val="3CC8265D"/>
    <w:rsid w:val="3D6669E0"/>
    <w:rsid w:val="3DAD12E4"/>
    <w:rsid w:val="3DE11A52"/>
    <w:rsid w:val="3E7432FB"/>
    <w:rsid w:val="3E752C25"/>
    <w:rsid w:val="3EBB7414"/>
    <w:rsid w:val="3F684612"/>
    <w:rsid w:val="3FF632AC"/>
    <w:rsid w:val="401C6B5B"/>
    <w:rsid w:val="403E6BC7"/>
    <w:rsid w:val="4101464A"/>
    <w:rsid w:val="411B3D2E"/>
    <w:rsid w:val="4139520E"/>
    <w:rsid w:val="417F5EF2"/>
    <w:rsid w:val="425261C9"/>
    <w:rsid w:val="431459BF"/>
    <w:rsid w:val="43A90E92"/>
    <w:rsid w:val="43D5253E"/>
    <w:rsid w:val="44232E55"/>
    <w:rsid w:val="453833A4"/>
    <w:rsid w:val="454E1623"/>
    <w:rsid w:val="45A56E59"/>
    <w:rsid w:val="466537CD"/>
    <w:rsid w:val="46864D08"/>
    <w:rsid w:val="46905CD0"/>
    <w:rsid w:val="46FF4A78"/>
    <w:rsid w:val="47843201"/>
    <w:rsid w:val="478F1F64"/>
    <w:rsid w:val="47BC4036"/>
    <w:rsid w:val="47BE45D8"/>
    <w:rsid w:val="47C3299B"/>
    <w:rsid w:val="47C868E5"/>
    <w:rsid w:val="47DB2861"/>
    <w:rsid w:val="48803FD3"/>
    <w:rsid w:val="48C706CA"/>
    <w:rsid w:val="48F63FB7"/>
    <w:rsid w:val="493C0D52"/>
    <w:rsid w:val="49E0282D"/>
    <w:rsid w:val="4A057D50"/>
    <w:rsid w:val="4ADF479F"/>
    <w:rsid w:val="4B0E6C87"/>
    <w:rsid w:val="4B470511"/>
    <w:rsid w:val="4B7F6E5B"/>
    <w:rsid w:val="4BA87E1B"/>
    <w:rsid w:val="4BDA7732"/>
    <w:rsid w:val="4C5C5856"/>
    <w:rsid w:val="4D265BB1"/>
    <w:rsid w:val="4DED525C"/>
    <w:rsid w:val="4E0C4EFD"/>
    <w:rsid w:val="4EA42718"/>
    <w:rsid w:val="50082138"/>
    <w:rsid w:val="514172CD"/>
    <w:rsid w:val="530F1180"/>
    <w:rsid w:val="531B413B"/>
    <w:rsid w:val="533C261E"/>
    <w:rsid w:val="53AB681D"/>
    <w:rsid w:val="541A2E15"/>
    <w:rsid w:val="543C0311"/>
    <w:rsid w:val="5450029A"/>
    <w:rsid w:val="55060828"/>
    <w:rsid w:val="55203BC5"/>
    <w:rsid w:val="55577B70"/>
    <w:rsid w:val="55AC6596"/>
    <w:rsid w:val="55BC15CE"/>
    <w:rsid w:val="56760644"/>
    <w:rsid w:val="567E43B2"/>
    <w:rsid w:val="56C3730A"/>
    <w:rsid w:val="56F9120A"/>
    <w:rsid w:val="571D0AAE"/>
    <w:rsid w:val="5762452A"/>
    <w:rsid w:val="57A3320A"/>
    <w:rsid w:val="57F95C4B"/>
    <w:rsid w:val="581D48A5"/>
    <w:rsid w:val="589F45DB"/>
    <w:rsid w:val="58EB2CC2"/>
    <w:rsid w:val="5903071E"/>
    <w:rsid w:val="592664AD"/>
    <w:rsid w:val="594A1868"/>
    <w:rsid w:val="597D56CE"/>
    <w:rsid w:val="59E216DA"/>
    <w:rsid w:val="5AB50290"/>
    <w:rsid w:val="5AC51D6A"/>
    <w:rsid w:val="5B165D87"/>
    <w:rsid w:val="5B647E6C"/>
    <w:rsid w:val="5B6E5890"/>
    <w:rsid w:val="5B85356B"/>
    <w:rsid w:val="5C1D035D"/>
    <w:rsid w:val="5C626621"/>
    <w:rsid w:val="5CEF40EF"/>
    <w:rsid w:val="5D6340FF"/>
    <w:rsid w:val="5D951DC1"/>
    <w:rsid w:val="5DCB48EE"/>
    <w:rsid w:val="5DF967DE"/>
    <w:rsid w:val="5E945B44"/>
    <w:rsid w:val="5EC44254"/>
    <w:rsid w:val="5FBB36C6"/>
    <w:rsid w:val="5FBC4EDA"/>
    <w:rsid w:val="5FC12DA8"/>
    <w:rsid w:val="60801405"/>
    <w:rsid w:val="60B221B6"/>
    <w:rsid w:val="60EE6707"/>
    <w:rsid w:val="6126096C"/>
    <w:rsid w:val="61706DA7"/>
    <w:rsid w:val="61FD2DE1"/>
    <w:rsid w:val="62020A59"/>
    <w:rsid w:val="620A5C0B"/>
    <w:rsid w:val="628950A5"/>
    <w:rsid w:val="62F81FED"/>
    <w:rsid w:val="637C1C50"/>
    <w:rsid w:val="639B5FE6"/>
    <w:rsid w:val="656D0B71"/>
    <w:rsid w:val="65DF7832"/>
    <w:rsid w:val="66074DB4"/>
    <w:rsid w:val="661B6370"/>
    <w:rsid w:val="66DF73D5"/>
    <w:rsid w:val="66E96560"/>
    <w:rsid w:val="66F210A9"/>
    <w:rsid w:val="672D7C4C"/>
    <w:rsid w:val="675255B1"/>
    <w:rsid w:val="675F355F"/>
    <w:rsid w:val="677B4CCF"/>
    <w:rsid w:val="68120A4B"/>
    <w:rsid w:val="688A481A"/>
    <w:rsid w:val="6955058C"/>
    <w:rsid w:val="69E56226"/>
    <w:rsid w:val="6A013425"/>
    <w:rsid w:val="6A404A09"/>
    <w:rsid w:val="6A45008C"/>
    <w:rsid w:val="6A7F49BE"/>
    <w:rsid w:val="6B2F73C3"/>
    <w:rsid w:val="6B954427"/>
    <w:rsid w:val="6BA8052A"/>
    <w:rsid w:val="6BED4968"/>
    <w:rsid w:val="6C9610CE"/>
    <w:rsid w:val="6CF959D6"/>
    <w:rsid w:val="6D0C6293"/>
    <w:rsid w:val="6D2B227E"/>
    <w:rsid w:val="6DD813AB"/>
    <w:rsid w:val="6E0A5465"/>
    <w:rsid w:val="6E2D5FC0"/>
    <w:rsid w:val="6E5F4463"/>
    <w:rsid w:val="6EFB6CDC"/>
    <w:rsid w:val="6F0F0944"/>
    <w:rsid w:val="6F4F5615"/>
    <w:rsid w:val="6F6B79D9"/>
    <w:rsid w:val="6F983D57"/>
    <w:rsid w:val="702712FE"/>
    <w:rsid w:val="704F34B7"/>
    <w:rsid w:val="70EC4510"/>
    <w:rsid w:val="70F7220A"/>
    <w:rsid w:val="71392BC0"/>
    <w:rsid w:val="71716D3F"/>
    <w:rsid w:val="71AC1846"/>
    <w:rsid w:val="722B0BD8"/>
    <w:rsid w:val="729013C4"/>
    <w:rsid w:val="72D26B7C"/>
    <w:rsid w:val="731636A4"/>
    <w:rsid w:val="73973FB7"/>
    <w:rsid w:val="73AA2287"/>
    <w:rsid w:val="742C485C"/>
    <w:rsid w:val="7431064A"/>
    <w:rsid w:val="743F1683"/>
    <w:rsid w:val="7444229C"/>
    <w:rsid w:val="7445342A"/>
    <w:rsid w:val="74E67926"/>
    <w:rsid w:val="762369F5"/>
    <w:rsid w:val="774E14DF"/>
    <w:rsid w:val="77EB03F2"/>
    <w:rsid w:val="780D5334"/>
    <w:rsid w:val="78B21E94"/>
    <w:rsid w:val="79585FDE"/>
    <w:rsid w:val="7A4D7086"/>
    <w:rsid w:val="7AD46E05"/>
    <w:rsid w:val="7AF35B12"/>
    <w:rsid w:val="7B141116"/>
    <w:rsid w:val="7BE3356F"/>
    <w:rsid w:val="7C1F16B1"/>
    <w:rsid w:val="7C222862"/>
    <w:rsid w:val="7C3E165E"/>
    <w:rsid w:val="7C740A15"/>
    <w:rsid w:val="7CA65DD9"/>
    <w:rsid w:val="7CB92E6A"/>
    <w:rsid w:val="7CD75B3F"/>
    <w:rsid w:val="7D9B0C89"/>
    <w:rsid w:val="7DB17CF2"/>
    <w:rsid w:val="7DEE39AB"/>
    <w:rsid w:val="7DFE62B2"/>
    <w:rsid w:val="7E0C05BD"/>
    <w:rsid w:val="7E7763BA"/>
    <w:rsid w:val="7EE840C2"/>
    <w:rsid w:val="7F122034"/>
    <w:rsid w:val="7F2F1E54"/>
    <w:rsid w:val="7F434E63"/>
    <w:rsid w:val="7F514CF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link w:val="4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6"/>
    <w:unhideWhenUsed/>
    <w:qFormat/>
    <w:uiPriority w:val="99"/>
    <w:rPr>
      <w:b/>
      <w:bCs/>
    </w:rPr>
  </w:style>
  <w:style w:type="paragraph" w:styleId="7">
    <w:name w:val="annotation text"/>
    <w:basedOn w:val="1"/>
    <w:link w:val="35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9">
    <w:name w:val="List Bullet"/>
    <w:next w:val="1"/>
    <w:unhideWhenUsed/>
    <w:qFormat/>
    <w:uiPriority w:val="0"/>
    <w:pPr>
      <w:numPr>
        <w:ilvl w:val="0"/>
        <w:numId w:val="1"/>
      </w:numPr>
      <w:topLinePunct/>
      <w:spacing w:before="80" w:after="80" w:line="300" w:lineRule="auto"/>
    </w:pPr>
    <w:rPr>
      <w:rFonts w:ascii="Times New Roman" w:hAnsi="Times New Roman" w:eastAsia="宋体" w:cs="Times New Roman"/>
      <w:spacing w:val="2"/>
      <w:sz w:val="21"/>
      <w:lang w:val="en-US" w:eastAsia="en-US" w:bidi="ar-SA"/>
    </w:rPr>
  </w:style>
  <w:style w:type="paragraph" w:styleId="10">
    <w:name w:val="Document Map"/>
    <w:basedOn w:val="1"/>
    <w:link w:val="34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4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2">
    <w:name w:val="HTML Preformatted"/>
    <w:basedOn w:val="1"/>
    <w:link w:val="4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4">
    <w:name w:val="FollowedHyperlink"/>
    <w:basedOn w:val="23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3"/>
    <w:unhideWhenUsed/>
    <w:qFormat/>
    <w:uiPriority w:val="99"/>
    <w:rPr>
      <w:sz w:val="21"/>
      <w:szCs w:val="21"/>
    </w:rPr>
  </w:style>
  <w:style w:type="table" w:styleId="28">
    <w:name w:val="Table Grid"/>
    <w:basedOn w:val="2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9">
    <w:name w:val="页眉 Char"/>
    <w:basedOn w:val="23"/>
    <w:link w:val="16"/>
    <w:qFormat/>
    <w:uiPriority w:val="99"/>
    <w:rPr>
      <w:sz w:val="18"/>
      <w:szCs w:val="18"/>
    </w:rPr>
  </w:style>
  <w:style w:type="character" w:customStyle="1" w:styleId="30">
    <w:name w:val="页脚 Char"/>
    <w:basedOn w:val="23"/>
    <w:link w:val="15"/>
    <w:qFormat/>
    <w:uiPriority w:val="99"/>
    <w:rPr>
      <w:sz w:val="18"/>
      <w:szCs w:val="18"/>
    </w:rPr>
  </w:style>
  <w:style w:type="character" w:customStyle="1" w:styleId="31">
    <w:name w:val="批注框文本 Char"/>
    <w:basedOn w:val="23"/>
    <w:link w:val="14"/>
    <w:semiHidden/>
    <w:qFormat/>
    <w:uiPriority w:val="99"/>
    <w:rPr>
      <w:sz w:val="18"/>
      <w:szCs w:val="18"/>
    </w:rPr>
  </w:style>
  <w:style w:type="character" w:customStyle="1" w:styleId="32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文档结构图 Char"/>
    <w:basedOn w:val="23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5">
    <w:name w:val="批注文字 Char"/>
    <w:basedOn w:val="23"/>
    <w:link w:val="7"/>
    <w:qFormat/>
    <w:uiPriority w:val="99"/>
  </w:style>
  <w:style w:type="character" w:customStyle="1" w:styleId="36">
    <w:name w:val="批注主题 Char"/>
    <w:basedOn w:val="35"/>
    <w:link w:val="6"/>
    <w:semiHidden/>
    <w:qFormat/>
    <w:uiPriority w:val="99"/>
    <w:rPr>
      <w:b/>
      <w:bCs/>
    </w:rPr>
  </w:style>
  <w:style w:type="paragraph" w:customStyle="1" w:styleId="37">
    <w:name w:val="Table Heading"/>
    <w:next w:val="1"/>
    <w:qFormat/>
    <w:uiPriority w:val="0"/>
    <w:pPr>
      <w:keepNext/>
      <w:keepLines/>
      <w:autoSpaceDE w:val="0"/>
      <w:autoSpaceDN w:val="0"/>
      <w:snapToGrid w:val="0"/>
      <w:spacing w:before="60" w:after="60"/>
    </w:pPr>
    <w:rPr>
      <w:rFonts w:ascii="Arial" w:hAnsi="Arial" w:eastAsia="黑体" w:cs="Times New Roman"/>
      <w:sz w:val="19"/>
      <w:lang w:val="en-US" w:eastAsia="en-US" w:bidi="ar-SA"/>
    </w:rPr>
  </w:style>
  <w:style w:type="paragraph" w:customStyle="1" w:styleId="38">
    <w:name w:val="Table Text"/>
    <w:next w:val="1"/>
    <w:qFormat/>
    <w:uiPriority w:val="0"/>
    <w:pPr>
      <w:autoSpaceDE w:val="0"/>
      <w:autoSpaceDN w:val="0"/>
      <w:spacing w:before="60" w:after="60"/>
    </w:pPr>
    <w:rPr>
      <w:rFonts w:ascii="Times New Roman" w:hAnsi="Times New Roman" w:eastAsia="宋体" w:cs="Arial"/>
      <w:sz w:val="18"/>
      <w:lang w:val="en-US" w:eastAsia="en-US" w:bidi="ar-SA"/>
    </w:rPr>
  </w:style>
  <w:style w:type="paragraph" w:customStyle="1" w:styleId="39">
    <w:name w:val="Description"/>
    <w:next w:val="1"/>
    <w:qFormat/>
    <w:uiPriority w:val="0"/>
    <w:pPr>
      <w:spacing w:before="120" w:after="360" w:line="300" w:lineRule="auto"/>
      <w:jc w:val="both"/>
    </w:pPr>
    <w:rPr>
      <w:rFonts w:ascii="Arial" w:hAnsi="Arial" w:eastAsia="黑体" w:cs="Times New Roman"/>
      <w:sz w:val="36"/>
      <w:szCs w:val="44"/>
      <w:lang w:val="en-US" w:eastAsia="en-US" w:bidi="ar-SA"/>
    </w:rPr>
  </w:style>
  <w:style w:type="character" w:customStyle="1" w:styleId="40">
    <w:name w:val="HTML 预设格式 Char"/>
    <w:basedOn w:val="23"/>
    <w:link w:val="2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1">
    <w:name w:val="列出段落1"/>
    <w:basedOn w:val="1"/>
    <w:qFormat/>
    <w:uiPriority w:val="99"/>
    <w:pPr>
      <w:ind w:firstLine="420" w:firstLineChars="200"/>
    </w:pPr>
  </w:style>
  <w:style w:type="paragraph" w:customStyle="1" w:styleId="4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43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列出段落2"/>
    <w:basedOn w:val="1"/>
    <w:qFormat/>
    <w:uiPriority w:val="99"/>
    <w:pPr>
      <w:ind w:firstLine="420" w:firstLineChars="200"/>
    </w:pPr>
  </w:style>
  <w:style w:type="character" w:customStyle="1" w:styleId="45">
    <w:name w:val="标题 5 Char"/>
    <w:basedOn w:val="23"/>
    <w:link w:val="5"/>
    <w:semiHidden/>
    <w:qFormat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D01D98-F819-4AAD-B3F2-0227E16D15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110</Pages>
  <Words>15518</Words>
  <Characters>88453</Characters>
  <Lines>737</Lines>
  <Paragraphs>207</Paragraphs>
  <ScaleCrop>false</ScaleCrop>
  <LinksUpToDate>false</LinksUpToDate>
  <CharactersWithSpaces>103764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2016-04-14T02:17:00Z</dcterms:created>
  <dc:creator>Windows 用户</dc:creator>
  <cp:lastModifiedBy>wpwl</cp:lastModifiedBy>
  <dcterms:modified xsi:type="dcterms:W3CDTF">2016-11-24T06:09:01Z</dcterms:modified>
  <cp:revision>2722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